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ins w:id="0" w:author="流星619" w:date="2022-05-02T21:56:10Z"/>
          <w:rFonts w:hint="eastAsia"/>
        </w:rPr>
      </w:pPr>
      <w:ins w:id="1" w:author="流星619" w:date="2022-05-02T21:56:10Z">
        <w:r>
          <w:rPr>
            <w:rFonts w:hint="eastAsia"/>
          </w:rPr>
          <w:fldChar w:fldCharType="begin"/>
        </w:r>
      </w:ins>
      <w:ins w:id="2" w:author="流星619" w:date="2022-05-02T21:56:10Z">
        <w:r>
          <w:rPr>
            <w:rFonts w:hint="eastAsia"/>
          </w:rPr>
          <w:instrText xml:space="preserve"> HYPERLINK "http://www.icooc.com/service/oxford/search/?word=a" </w:instrText>
        </w:r>
      </w:ins>
      <w:ins w:id="3" w:author="流星619" w:date="2022-05-02T21:56:10Z">
        <w:r>
          <w:rPr>
            <w:rFonts w:hint="eastAsia"/>
          </w:rPr>
          <w:fldChar w:fldCharType="separate"/>
        </w:r>
      </w:ins>
      <w:ins w:id="4" w:author="流星619" w:date="2022-05-02T21:56:10Z">
        <w:r>
          <w:rPr>
            <w:rStyle w:val="11"/>
            <w:rFonts w:hint="eastAsia"/>
          </w:rPr>
          <w:t>http://www.icooc.com/service/oxford/search/?word=a</w:t>
        </w:r>
      </w:ins>
      <w:ins w:id="5" w:author="流星619" w:date="2022-05-02T21:56:10Z">
        <w:r>
          <w:rPr>
            <w:rFonts w:hint="eastAsia"/>
          </w:rPr>
          <w:fldChar w:fldCharType="end"/>
        </w:r>
      </w:ins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52" w:lineRule="atLeast"/>
        <w:ind w:left="0" w:right="0" w:firstLine="0"/>
        <w:textAlignment w:val="baseline"/>
        <w:rPr>
          <w:ins w:id="7" w:author="流星619" w:date="2022-05-02T21:56:05Z"/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33333"/>
          <w:spacing w:val="0"/>
          <w:vertAlign w:val="baseline"/>
        </w:rPr>
        <w:pPrChange w:id="6" w:author="流星619" w:date="2022-05-02T21:56:16Z">
          <w:pPr>
            <w:pStyle w:val="2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pacing w:before="0" w:beforeAutospacing="0" w:after="210" w:afterAutospacing="0" w:line="252" w:lineRule="atLeast"/>
            <w:ind w:left="0" w:right="0" w:firstLine="0"/>
            <w:textAlignment w:val="baseline"/>
          </w:pPr>
        </w:pPrChange>
      </w:pPr>
      <w:ins w:id="8" w:author="流星619" w:date="2022-05-02T21:56:33Z">
        <w:r>
          <w:rPr>
            <w:rFonts w:ascii="Arial" w:hAnsi="Arial" w:eastAsia="宋体" w:cs="Arial"/>
            <w:b/>
            <w:bCs/>
            <w:i w:val="0"/>
            <w:iCs w:val="0"/>
            <w:caps w:val="0"/>
            <w:color w:val="33CC66"/>
            <w:spacing w:val="0"/>
            <w:sz w:val="18"/>
            <w:szCs w:val="18"/>
          </w:rPr>
          <w:t>一间自己的房间</w:t>
        </w:r>
      </w:ins>
      <w:ins w:id="9" w:author="流星619" w:date="2022-05-02T21:56:33Z">
        <w:r>
          <w:rPr>
            <w:rFonts w:hint="eastAsia" w:ascii="Arial" w:hAnsi="Arial" w:cs="Arial"/>
            <w:b/>
            <w:bCs/>
            <w:i w:val="0"/>
            <w:iCs w:val="0"/>
            <w:caps w:val="0"/>
            <w:color w:val="33CC66"/>
            <w:spacing w:val="0"/>
            <w:sz w:val="18"/>
            <w:szCs w:val="18"/>
            <w:lang w:val="en-US" w:eastAsia="zh-CN"/>
          </w:rPr>
          <w:t xml:space="preserve"> </w:t>
        </w:r>
      </w:ins>
      <w:ins w:id="10" w:author="流星619" w:date="2022-05-02T21:56:14Z">
        <w:r>
          <w:rPr>
            <w:rFonts w:hint="eastAsia"/>
            <w:lang w:val="en-US" w:eastAsia="zh-CN"/>
          </w:rPr>
          <w:t>yijian516619</w:t>
        </w:r>
      </w:ins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52" w:lineRule="atLeast"/>
        <w:ind w:left="0" w:right="0" w:firstLine="0"/>
        <w:textAlignment w:val="baseline"/>
        <w:rPr>
          <w:ins w:id="11" w:author="流星619" w:date="2022-05-02T21:30:58Z"/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33333"/>
          <w:spacing w:val="0"/>
          <w:vertAlign w:val="baseline"/>
        </w:rPr>
      </w:pPr>
      <w:r>
        <w:rPr>
          <w:rFonts w:hint="default" w:ascii="Source Sans Pro" w:hAnsi="Source Sans Pro" w:eastAsia="Source Sans Pro" w:cs="Source Sans Pro"/>
          <w:b/>
          <w:bCs/>
          <w:i w:val="0"/>
          <w:iCs w:val="0"/>
          <w:caps w:val="0"/>
          <w:color w:val="333333"/>
          <w:spacing w:val="0"/>
          <w:vertAlign w:val="baseline"/>
        </w:rPr>
        <w:t>Oxford Advanced Learner's Dictionary</w:t>
      </w:r>
    </w:p>
    <w:p>
      <w:pPr>
        <w:rPr>
          <w:ins w:id="12" w:author="流星619" w:date="2022-05-02T21:43:16Z"/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"https://zhuanlan.zhihu.com/p/349999554" </w:instrText>
      </w:r>
      <w:ins w:id="13" w:author="流星619" w:date="2022-05-02T21:31:01Z">
        <w:r>
          <w:rPr>
            <w:rFonts w:hint="eastAsia"/>
          </w:rPr>
          <w:fldChar w:fldCharType="separate"/>
        </w:r>
      </w:ins>
      <w:ins w:id="14" w:author="流星619" w:date="2022-05-02T21:31:01Z">
        <w:r>
          <w:rPr>
            <w:rStyle w:val="13"/>
            <w:rFonts w:hint="eastAsia"/>
          </w:rPr>
          <w:t>https://zhuanlan.zhihu.com/p/349999554</w:t>
        </w:r>
      </w:ins>
      <w:ins w:id="15" w:author="流星619" w:date="2022-05-02T21:31:01Z">
        <w:r>
          <w:rPr>
            <w:rFonts w:hint="eastAsia"/>
          </w:rPr>
          <w:fldChar w:fldCharType="end"/>
        </w:r>
      </w:ins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  <w:ins w:id="16" w:author="流星619" w:date="2022-05-02T21:28:31Z">
        <w:r>
          <w:rPr>
            <w:rFonts w:hint="eastAsia"/>
            <w:lang w:val="en-US" w:eastAsia="zh-CN"/>
          </w:rPr>
          <w:t>/</w:t>
        </w:r>
      </w:ins>
      <w:ins w:id="17" w:author="流星619" w:date="2022-05-02T21:28:39Z">
        <w:r>
          <w:rPr>
            <w:rFonts w:hint="eastAsia"/>
            <w:lang w:val="en-US" w:eastAsia="zh-CN"/>
          </w:rPr>
          <w:t>ei</w:t>
        </w:r>
      </w:ins>
      <w:ins w:id="18" w:author="流星619" w:date="2022-05-02T21:28:31Z">
        <w:r>
          <w:rPr>
            <w:rFonts w:hint="eastAsia"/>
            <w:lang w:val="en-US" w:eastAsia="zh-CN"/>
          </w:rPr>
          <w:t>/</w:t>
        </w:r>
      </w:ins>
      <w:ins w:id="19" w:author="流星619" w:date="2022-05-02T21:28:43Z">
        <w:r>
          <w:rPr>
            <w:rFonts w:hint="eastAsia"/>
            <w:lang w:val="en-US" w:eastAsia="zh-CN"/>
          </w:rPr>
          <w:t xml:space="preserve"> </w:t>
        </w:r>
      </w:ins>
      <w:ins w:id="20" w:author="流星619" w:date="2022-05-02T21:28:44Z">
        <w:r>
          <w:rPr>
            <w:rFonts w:hint="eastAsia"/>
            <w:lang w:val="en-US" w:eastAsia="zh-CN"/>
          </w:rPr>
          <w:t>no</w:t>
        </w:r>
      </w:ins>
      <w:ins w:id="21" w:author="流星619" w:date="2022-05-02T21:28:47Z">
        <w:r>
          <w:rPr>
            <w:rFonts w:hint="eastAsia"/>
            <w:lang w:val="en-US" w:eastAsia="zh-CN"/>
          </w:rPr>
          <w:t>un</w:t>
        </w:r>
      </w:ins>
      <w:ins w:id="22" w:author="流星619" w:date="2022-05-02T21:28:48Z">
        <w:r>
          <w:rPr>
            <w:rFonts w:hint="eastAsia"/>
            <w:lang w:val="en-US" w:eastAsia="zh-CN"/>
          </w:rPr>
          <w:t>,</w:t>
        </w:r>
      </w:ins>
      <w:ins w:id="23" w:author="流星619" w:date="2022-05-02T21:28:51Z">
        <w:r>
          <w:rPr>
            <w:rFonts w:hint="eastAsia"/>
            <w:lang w:val="en-US" w:eastAsia="zh-CN"/>
          </w:rPr>
          <w:t>sy</w:t>
        </w:r>
      </w:ins>
      <w:ins w:id="24" w:author="流星619" w:date="2022-05-02T21:28:52Z">
        <w:r>
          <w:rPr>
            <w:rFonts w:hint="eastAsia"/>
            <w:lang w:val="en-US" w:eastAsia="zh-CN"/>
          </w:rPr>
          <w:t>mbol</w:t>
        </w:r>
      </w:ins>
      <w:ins w:id="25" w:author="流星619" w:date="2022-05-02T21:28:54Z">
        <w:r>
          <w:rPr>
            <w:rFonts w:hint="eastAsia"/>
            <w:lang w:val="en-US" w:eastAsia="zh-CN"/>
          </w:rPr>
          <w:t>,</w:t>
        </w:r>
      </w:ins>
      <w:ins w:id="26" w:author="流星619" w:date="2022-05-02T21:28:55Z">
        <w:r>
          <w:rPr>
            <w:rFonts w:hint="eastAsia"/>
            <w:lang w:val="en-US" w:eastAsia="zh-CN"/>
          </w:rPr>
          <w:t>abb</w:t>
        </w:r>
      </w:ins>
      <w:ins w:id="27" w:author="流星619" w:date="2022-05-02T21:28:56Z">
        <w:r>
          <w:rPr>
            <w:rFonts w:hint="eastAsia"/>
            <w:lang w:val="en-US" w:eastAsia="zh-CN"/>
          </w:rPr>
          <w:t>r</w:t>
        </w:r>
      </w:ins>
      <w:ins w:id="28" w:author="流星619" w:date="2022-05-02T21:32:35Z">
        <w:r>
          <w:rPr>
            <w:rFonts w:hint="eastAsia"/>
            <w:lang w:val="en-US" w:eastAsia="zh-CN"/>
          </w:rPr>
          <w:t>.</w:t>
        </w:r>
      </w:ins>
    </w:p>
    <w:p>
      <w:pPr>
        <w:numPr>
          <w:ilvl w:val="0"/>
          <w:numId w:val="2"/>
          <w:ins w:id="30" w:author="流星619" w:date="2022-05-02T21:43:02Z"/>
        </w:numPr>
        <w:ind w:left="420" w:hanging="420"/>
        <w:outlineLvl w:val="1"/>
        <w:rPr>
          <w:ins w:id="31" w:author="流星619" w:date="2022-05-02T21:42:28Z"/>
          <w:rFonts w:hint="eastAsia"/>
        </w:rPr>
        <w:pPrChange w:id="29" w:author="流星619" w:date="2022-05-02T21:43:02Z">
          <w:pPr>
            <w:outlineLvl w:val="1"/>
          </w:pPr>
        </w:pPrChange>
      </w:pPr>
      <w:del w:id="32" w:author="流星619" w:date="2022-05-02T21:42:52Z">
        <w:r>
          <w:rPr>
            <w:rFonts w:hint="eastAsia"/>
          </w:rPr>
          <w:delText>noun</w:delText>
        </w:r>
      </w:del>
      <w:ins w:id="33" w:author="流星619" w:date="2022-05-02T21:42:55Z">
        <w:r>
          <w:rPr>
            <w:rFonts w:hint="eastAsia"/>
          </w:rPr>
          <w:t>noun(also a)plural As, A's, a's</w:t>
        </w:r>
      </w:ins>
      <w:del w:id="34" w:author="流星619" w:date="2022-05-02T21:42:43Z">
        <w:r>
          <w:rPr>
            <w:rFonts w:hint="eastAsia"/>
          </w:rPr>
          <w:delText>(also a)</w:delText>
        </w:r>
      </w:del>
    </w:p>
    <w:p>
      <w:pPr>
        <w:numPr>
          <w:ilvl w:val="-1"/>
          <w:numId w:val="0"/>
        </w:numPr>
        <w:ind w:left="0" w:firstLine="0"/>
        <w:outlineLvl w:val="1"/>
        <w:rPr>
          <w:del w:id="36" w:author="流星619" w:date="2022-05-02T21:42:40Z"/>
          <w:rFonts w:hint="eastAsia"/>
        </w:rPr>
        <w:pPrChange w:id="35" w:author="流星619" w:date="2022-05-02T21:42:12Z">
          <w:pPr>
            <w:outlineLvl w:val="1"/>
          </w:pPr>
        </w:pPrChange>
      </w:pPr>
    </w:p>
    <w:p>
      <w:pPr>
        <w:rPr>
          <w:rFonts w:hint="eastAsia"/>
        </w:rPr>
      </w:pPr>
      <w:r>
        <w:rPr>
          <w:rFonts w:hint="eastAsia"/>
        </w:rPr>
        <w:t>used to represent a person, for example in an imagined situation or to hide</w:t>
      </w:r>
    </w:p>
    <w:p>
      <w:pPr>
        <w:rPr>
          <w:del w:id="37" w:author="流星619" w:date="2022-05-02T21:43:06Z"/>
          <w:rFonts w:hint="eastAsia"/>
        </w:rPr>
      </w:pPr>
      <w:del w:id="38" w:author="流星619" w:date="2022-05-02T21:43:06Z">
        <w:r>
          <w:rPr>
            <w:rFonts w:hint="eastAsia"/>
          </w:rPr>
          <w:delText>As,A's,a's</w:delText>
        </w:r>
      </w:del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>[C,U]</w:t>
      </w:r>
      <w:commentRangeEnd w:id="0"/>
      <w:r>
        <w:commentReference w:id="0"/>
      </w:r>
      <w:r>
        <w:t>the first letter of the English alphabet</w:t>
      </w:r>
      <w:r>
        <w:rPr>
          <w:rFonts w:hint="eastAsia"/>
          <w:lang w:val="en-US" w:eastAsia="zh-CN"/>
        </w:rPr>
        <w:t>.</w:t>
      </w:r>
      <w:r>
        <w:t>‘Apple’ begins with (an) A.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ins w:id="39" w:author="流星619" w:date="2022-05-02T21:30:22Z"/>
          <w:rFonts w:hint="eastAsia"/>
        </w:rPr>
      </w:pPr>
      <w:r>
        <w:rPr>
          <w:rFonts w:hint="eastAsia"/>
          <w:lang w:val="en-US" w:eastAsia="zh-CN"/>
        </w:rPr>
        <w:t>[C,U](music)</w:t>
      </w:r>
      <w:r>
        <w:t>the 6th note in the scale of C major</w:t>
      </w:r>
    </w:p>
    <w:p>
      <w:pPr>
        <w:numPr>
          <w:ilvl w:val="-1"/>
          <w:numId w:val="0"/>
        </w:numPr>
        <w:bidi w:val="0"/>
        <w:ind w:left="0" w:leftChars="0" w:firstLine="0" w:firstLineChars="0"/>
        <w:rPr>
          <w:rFonts w:hint="eastAsia"/>
        </w:rPr>
        <w:pPrChange w:id="40" w:author="流星619" w:date="2022-05-02T21:30:23Z">
          <w:pPr>
            <w:numPr>
              <w:ilvl w:val="0"/>
              <w:numId w:val="3"/>
            </w:numPr>
            <w:bidi w:val="0"/>
            <w:ind w:left="425" w:leftChars="0" w:hanging="425" w:firstLineChars="0"/>
          </w:pPr>
        </w:pPrChange>
      </w:pPr>
    </w:p>
    <w:p>
      <w:pPr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[C,U]</w:t>
      </w:r>
      <w:r>
        <w:t>the highest mark/grade that a student can get for a piece of work or course of study</w:t>
      </w:r>
      <w:r>
        <w:rPr>
          <w:rFonts w:hint="eastAsia"/>
          <w:lang w:val="en-US" w:eastAsia="zh-CN"/>
        </w:rPr>
        <w:t>:</w:t>
      </w:r>
      <w:r>
        <w:t>She got</w:t>
      </w:r>
      <w:r>
        <w:rPr>
          <w:rFonts w:hint="eastAsia"/>
        </w:rPr>
        <w:t> (an) A in/for biology.</w:t>
      </w:r>
    </w:p>
    <w:p>
      <w:pPr>
        <w:rPr>
          <w:rFonts w:hint="eastAsia"/>
        </w:rPr>
      </w:pPr>
      <w:r>
        <w:t>He had</w:t>
      </w:r>
      <w:r>
        <w:rPr>
          <w:rFonts w:hint="eastAsia"/>
        </w:rPr>
        <w:t> straight A's (=nothing but A's) all through high school.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t>used to represent the first of two or more possibilities</w:t>
      </w:r>
      <w:r>
        <w:rPr>
          <w:rFonts w:hint="eastAsia"/>
          <w:lang w:val="en-US" w:eastAsia="zh-CN"/>
        </w:rPr>
        <w:t>:</w:t>
      </w:r>
      <w:r>
        <w:t>Shall we</w:t>
      </w:r>
      <w:r>
        <w:rPr>
          <w:rFonts w:hint="eastAsia"/>
        </w:rPr>
        <w:t> go for plan A or plan B?</w:t>
      </w:r>
    </w:p>
    <w:p>
      <w:pPr>
        <w:rPr>
          <w:rFonts w:hint="eastAsia"/>
        </w:rPr>
      </w:pPr>
    </w:p>
    <w:p>
      <w:pPr>
        <w:outlineLvl w:val="1"/>
        <w:rPr>
          <w:ins w:id="41" w:author="流星619" w:date="2022-05-02T21:54:25Z"/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sz w:val="19"/>
          <w:szCs w:val="19"/>
          <w:u w:val="single"/>
        </w:rPr>
      </w:pPr>
      <w:ins w:id="42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C00B19"/>
            <w:spacing w:val="0"/>
            <w:sz w:val="19"/>
            <w:szCs w:val="19"/>
          </w:rPr>
          <w:t>see also </w:t>
        </w:r>
      </w:ins>
      <w:ins w:id="43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begin"/>
        </w:r>
      </w:ins>
      <w:ins w:id="44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instrText xml:space="preserve"> HYPERLINK "http://www.icooc.com/service/oxford/search/?text=a-frame" \o "A-frame definition" </w:instrText>
        </w:r>
      </w:ins>
      <w:ins w:id="45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separate"/>
        </w:r>
      </w:ins>
      <w:ins w:id="46" w:author="流星619" w:date="2022-05-02T21:54:09Z">
        <w:r>
          <w:rPr>
            <w:rStyle w:val="11"/>
            <w:rFonts w:ascii="Verdana" w:hAnsi="Verdana" w:eastAsia="宋体" w:cs="Verdana"/>
            <w:b/>
            <w:bCs/>
            <w:i w:val="0"/>
            <w:iCs w:val="0"/>
            <w:caps w:val="0"/>
            <w:smallCaps/>
            <w:color w:val="0066CC"/>
            <w:spacing w:val="0"/>
            <w:sz w:val="18"/>
            <w:szCs w:val="18"/>
            <w:u w:val="single"/>
          </w:rPr>
          <w:t>A-frame</w:t>
        </w:r>
      </w:ins>
      <w:ins w:id="47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end"/>
        </w:r>
      </w:ins>
      <w:ins w:id="48" w:author="流星619" w:date="2022-05-02T21:54:09Z">
        <w:r>
          <w:rPr>
            <w:rFonts w:ascii="Arial" w:hAnsi="Arial" w:eastAsia="宋体" w:cs="Arial"/>
            <w:i w:val="0"/>
            <w:iCs w:val="0"/>
            <w:caps w:val="0"/>
            <w:color w:val="333333"/>
            <w:spacing w:val="0"/>
            <w:sz w:val="18"/>
            <w:szCs w:val="18"/>
          </w:rPr>
          <w:t>,</w:t>
        </w:r>
      </w:ins>
      <w:ins w:id="49" w:author="流星619" w:date="2022-05-02T21:54:09Z">
        <w:r>
          <w:rPr>
            <w:rFonts w:hint="default" w:ascii="Arial" w:hAnsi="Arial" w:eastAsia="宋体" w:cs="Arial"/>
            <w:i w:val="0"/>
            <w:iCs w:val="0"/>
            <w:caps w:val="0"/>
            <w:color w:val="333333"/>
            <w:spacing w:val="0"/>
            <w:sz w:val="18"/>
            <w:szCs w:val="18"/>
          </w:rPr>
          <w:t> </w:t>
        </w:r>
      </w:ins>
      <w:ins w:id="50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begin"/>
        </w:r>
      </w:ins>
      <w:ins w:id="51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instrText xml:space="preserve"> HYPERLINK "http://www.icooc.com/service/oxford/search/?text=a-level" \o "A level definition" </w:instrText>
        </w:r>
      </w:ins>
      <w:ins w:id="52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separate"/>
        </w:r>
      </w:ins>
      <w:ins w:id="53" w:author="流星619" w:date="2022-05-02T21:54:09Z">
        <w:r>
          <w:rPr>
            <w:rStyle w:val="13"/>
            <w:rFonts w:hint="default" w:ascii="Verdana" w:hAnsi="Verdana" w:eastAsia="宋体" w:cs="Verdana"/>
            <w:b/>
            <w:bCs/>
            <w:i w:val="0"/>
            <w:iCs w:val="0"/>
            <w:caps w:val="0"/>
            <w:smallCaps/>
            <w:color w:val="0066CC"/>
            <w:spacing w:val="0"/>
            <w:sz w:val="18"/>
            <w:szCs w:val="18"/>
            <w:u w:val="single"/>
          </w:rPr>
          <w:t>A level</w:t>
        </w:r>
      </w:ins>
      <w:ins w:id="54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end"/>
        </w:r>
      </w:ins>
      <w:ins w:id="55" w:author="流星619" w:date="2022-05-02T21:54:09Z">
        <w:r>
          <w:rPr>
            <w:rFonts w:hint="default" w:ascii="Arial" w:hAnsi="Arial" w:eastAsia="宋体" w:cs="Arial"/>
            <w:i w:val="0"/>
            <w:iCs w:val="0"/>
            <w:caps w:val="0"/>
            <w:color w:val="333333"/>
            <w:spacing w:val="0"/>
            <w:sz w:val="18"/>
            <w:szCs w:val="18"/>
          </w:rPr>
          <w:t>, </w:t>
        </w:r>
      </w:ins>
      <w:ins w:id="56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begin"/>
        </w:r>
      </w:ins>
      <w:ins w:id="57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instrText xml:space="preserve"> HYPERLINK "http://www.icooc.com/service/oxford/search/?text=a-road" \o "A-road definition" </w:instrText>
        </w:r>
      </w:ins>
      <w:ins w:id="58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separate"/>
        </w:r>
      </w:ins>
      <w:ins w:id="59" w:author="流星619" w:date="2022-05-02T21:54:09Z">
        <w:r>
          <w:rPr>
            <w:rStyle w:val="13"/>
            <w:rFonts w:hint="default" w:ascii="Verdana" w:hAnsi="Verdana" w:eastAsia="宋体" w:cs="Verdana"/>
            <w:b/>
            <w:bCs/>
            <w:i w:val="0"/>
            <w:iCs w:val="0"/>
            <w:caps w:val="0"/>
            <w:smallCaps/>
            <w:color w:val="0066CC"/>
            <w:spacing w:val="0"/>
            <w:sz w:val="18"/>
            <w:szCs w:val="18"/>
            <w:u w:val="single"/>
          </w:rPr>
          <w:t>A-road</w:t>
        </w:r>
      </w:ins>
      <w:ins w:id="60" w:author="流星619" w:date="2022-05-02T21:54:09Z">
        <w:r>
          <w:rPr>
            <w:rFonts w:hint="default" w:ascii="Times New Roman" w:hAnsi="Times New Roman" w:eastAsia="宋体" w:cs="Times New Roman"/>
            <w:i w:val="0"/>
            <w:iCs w:val="0"/>
            <w:caps w:val="0"/>
            <w:color w:val="0066CC"/>
            <w:spacing w:val="0"/>
            <w:sz w:val="19"/>
            <w:szCs w:val="19"/>
            <w:u w:val="single"/>
          </w:rPr>
          <w:fldChar w:fldCharType="end"/>
        </w:r>
      </w:ins>
    </w:p>
    <w:p>
      <w:pPr>
        <w:outlineLvl w:val="1"/>
        <w:rPr>
          <w:del w:id="61" w:author="流星619" w:date="2022-05-02T21:54:09Z"/>
          <w:rFonts w:hint="eastAsia"/>
          <w:lang w:eastAsia="zh-CN"/>
        </w:rPr>
      </w:pPr>
      <w:del w:id="62" w:author="流星619" w:date="2022-05-02T21:54:09Z">
        <w:r>
          <w:rPr>
            <w:rFonts w:hint="eastAsia"/>
            <w:lang w:val="en-US" w:eastAsia="zh-CN"/>
          </w:rPr>
          <w:delText xml:space="preserve">SEE ALSO </w:delText>
        </w:r>
      </w:del>
      <w:del w:id="63" w:author="流星619" w:date="2022-05-02T21:54:09Z">
        <w:r>
          <w:rPr/>
          <w:delText>A-frame</w:delText>
        </w:r>
      </w:del>
      <w:del w:id="64" w:author="流星619" w:date="2022-05-02T21:54:09Z">
        <w:r>
          <w:rPr>
            <w:rFonts w:hint="eastAsia"/>
            <w:lang w:val="en-US" w:eastAsia="zh-CN"/>
          </w:rPr>
          <w:delText>,</w:delText>
        </w:r>
      </w:del>
      <w:del w:id="65" w:author="流星619" w:date="2022-05-02T21:54:09Z">
        <w:r>
          <w:rPr/>
          <w:delText>A level</w:delText>
        </w:r>
      </w:del>
      <w:del w:id="66" w:author="流星619" w:date="2022-05-02T21:54:09Z">
        <w:r>
          <w:rPr>
            <w:rFonts w:hint="eastAsia"/>
            <w:lang w:val="en-US" w:eastAsia="zh-CN"/>
          </w:rPr>
          <w:delText>,</w:delText>
        </w:r>
      </w:del>
      <w:del w:id="67" w:author="流星619" w:date="2022-05-02T21:54:09Z">
        <w:r>
          <w:rPr/>
          <w:delText>A-road</w:delText>
        </w:r>
      </w:del>
      <w:del w:id="68" w:author="流星619" w:date="2022-05-02T21:54:09Z">
        <w:r>
          <w:rPr>
            <w:rFonts w:hint="eastAsia"/>
            <w:lang w:eastAsia="zh-CN"/>
          </w:rPr>
          <w:delText>，</w:delText>
        </w:r>
      </w:del>
    </w:p>
    <w:p>
      <w:pPr>
        <w:rPr>
          <w:rFonts w:hint="eastAsia"/>
          <w:lang w:val="en-US" w:eastAsia="zh-CN"/>
        </w:rPr>
      </w:pPr>
    </w:p>
    <w:p>
      <w:pPr>
        <w:numPr>
          <w:ilvl w:val="-1"/>
          <w:numId w:val="0"/>
        </w:numPr>
        <w:ind w:left="0" w:firstLine="0"/>
        <w:outlineLvl w:val="1"/>
        <w:rPr>
          <w:del w:id="70" w:author="流星619" w:date="2022-05-02T21:54:46Z"/>
          <w:rFonts w:hint="eastAsia"/>
          <w:lang w:val="en-US" w:eastAsia="zh-CN"/>
        </w:rPr>
        <w:pPrChange w:id="69" w:author="流星619" w:date="2022-05-02T21:54:48Z">
          <w:pPr>
            <w:outlineLvl w:val="1"/>
          </w:pPr>
        </w:pPrChange>
      </w:pPr>
      <w:del w:id="71" w:author="流星619" w:date="2022-05-02T21:54:46Z">
        <w:r>
          <w:rPr>
            <w:rFonts w:hint="eastAsia"/>
            <w:lang w:val="en-US" w:eastAsia="zh-CN"/>
          </w:rPr>
          <w:delText>IDM:</w:delText>
        </w:r>
      </w:del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5338A" w:sz="12" w:space="2"/>
          <w:right w:val="none" w:color="auto" w:sz="0" w:space="0"/>
        </w:pBdr>
        <w:spacing w:before="450" w:beforeAutospacing="0" w:after="150" w:afterAutospacing="0"/>
        <w:ind w:left="0" w:right="0" w:firstLine="0"/>
        <w:jc w:val="left"/>
        <w:rPr>
          <w:ins w:id="73" w:author="流星619" w:date="2022-05-02T21:44:30Z"/>
          <w:rFonts w:hint="default" w:ascii="Times New Roman" w:hAnsi="Times New Roman" w:cs="Times New Roman"/>
          <w:i w:val="0"/>
          <w:iCs w:val="0"/>
          <w:caps/>
          <w:color w:val="35338A"/>
          <w:spacing w:val="0"/>
          <w:sz w:val="28"/>
          <w:szCs w:val="28"/>
        </w:rPr>
        <w:pPrChange w:id="72" w:author="流星619" w:date="2022-05-02T21:54:31Z">
          <w:pPr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single" w:color="35338A" w:sz="12" w:space="2"/>
              <w:right w:val="none" w:color="auto" w:sz="0" w:space="0"/>
            </w:pBdr>
            <w:spacing w:before="450" w:beforeAutospacing="0" w:after="150" w:afterAutospacing="0"/>
            <w:ind w:left="285" w:right="0" w:hanging="210"/>
            <w:jc w:val="left"/>
          </w:pPr>
        </w:pPrChange>
      </w:pPr>
      <w:ins w:id="74" w:author="流星619" w:date="2022-05-02T21:44:30Z">
        <w:r>
          <w:rPr>
            <w:rStyle w:val="10"/>
            <w:rFonts w:hint="default" w:ascii="Times New Roman" w:hAnsi="Times New Roman" w:eastAsia="宋体" w:cs="Times New Roman"/>
            <w:i w:val="0"/>
            <w:iCs w:val="0"/>
            <w:caps/>
            <w:color w:val="35338A"/>
            <w:spacing w:val="0"/>
            <w:kern w:val="0"/>
            <w:sz w:val="28"/>
            <w:szCs w:val="28"/>
            <w:lang w:val="en-US" w:eastAsia="zh-CN" w:bidi="ar"/>
          </w:rPr>
          <w:t>IDIOMS</w:t>
        </w:r>
      </w:ins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spacing w:before="76" w:beforeAutospacing="0" w:after="76" w:afterAutospacing="0"/>
        <w:ind w:left="286" w:right="0"/>
        <w:jc w:val="left"/>
        <w:rPr>
          <w:ins w:id="75" w:author="流星619" w:date="2022-05-02T21:44:30Z"/>
          <w:b/>
          <w:bCs/>
          <w:color w:val="35338A"/>
        </w:rPr>
      </w:pPr>
      <w:ins w:id="76" w:author="流星619" w:date="2022-05-02T21:44:30Z">
        <w:r>
          <w:rPr>
            <w:b/>
            <w:bCs/>
            <w:i w:val="0"/>
            <w:iCs w:val="0"/>
            <w:caps w:val="0"/>
            <w:color w:val="35338A"/>
            <w:spacing w:val="0"/>
          </w:rPr>
          <w:t>from A to B</w:t>
        </w:r>
      </w:ins>
    </w:p>
    <w:p>
      <w:pPr>
        <w:keepNext w:val="0"/>
        <w:keepLines w:val="0"/>
        <w:widowControl/>
        <w:suppressLineNumbers w:val="0"/>
        <w:pBdr>
          <w:bottom w:val="single" w:color="35338A" w:sz="6" w:space="3"/>
        </w:pBdr>
        <w:spacing w:before="75" w:beforeAutospacing="0" w:after="75" w:afterAutospacing="0"/>
        <w:ind w:left="285" w:firstLine="0"/>
        <w:jc w:val="left"/>
        <w:rPr>
          <w:ins w:id="77" w:author="流星619" w:date="2022-05-02T21:44:30Z"/>
          <w:rFonts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</w:pPr>
      <w:ins w:id="78" w:author="流星619" w:date="2022-05-02T21:44:30Z">
        <w:r>
          <w:rPr>
            <w:rFonts w:hint="default" w:ascii="Arial" w:hAnsi="Arial" w:eastAsia="宋体" w:cs="Arial"/>
            <w:b w:val="0"/>
            <w:bCs w:val="0"/>
            <w:i w:val="0"/>
            <w:iCs w:val="0"/>
            <w:caps w:val="0"/>
            <w:color w:val="333333"/>
            <w:spacing w:val="0"/>
            <w:kern w:val="0"/>
            <w:sz w:val="18"/>
            <w:szCs w:val="18"/>
            <w:lang w:val="en-US" w:eastAsia="zh-CN" w:bidi="ar"/>
          </w:rPr>
          <w:t>from one place to another</w:t>
        </w:r>
      </w:ins>
    </w:p>
    <w:p>
      <w:pPr>
        <w:keepNext w:val="0"/>
        <w:keepLines w:val="0"/>
        <w:widowControl/>
        <w:suppressLineNumbers w:val="0"/>
        <w:pBdr>
          <w:bottom w:val="single" w:color="35338A" w:sz="6" w:space="3"/>
        </w:pBdr>
        <w:spacing w:before="75" w:beforeAutospacing="0" w:after="75" w:afterAutospacing="0"/>
        <w:ind w:left="285" w:firstLine="0"/>
        <w:jc w:val="left"/>
        <w:rPr>
          <w:ins w:id="79" w:author="流星619" w:date="2022-05-02T21:44:30Z"/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</w:pPr>
      <w:ins w:id="80" w:author="流星619" w:date="2022-05-02T21:44:30Z">
        <w:r>
          <w:rPr>
            <w:rFonts w:hint="default" w:ascii="Arial" w:hAnsi="Arial" w:eastAsia="宋体" w:cs="Arial"/>
            <w:b w:val="0"/>
            <w:bCs w:val="0"/>
            <w:i/>
            <w:iCs/>
            <w:caps w:val="0"/>
            <w:color w:val="333333"/>
            <w:spacing w:val="0"/>
            <w:kern w:val="0"/>
            <w:sz w:val="18"/>
            <w:szCs w:val="18"/>
            <w:lang w:val="en-US" w:eastAsia="zh-CN" w:bidi="ar"/>
          </w:rPr>
          <w:t>For me a car is just a means of getting from A to B.</w:t>
        </w:r>
      </w:ins>
    </w:p>
    <w:p>
      <w:pPr>
        <w:pStyle w:val="4"/>
        <w:keepNext w:val="0"/>
        <w:keepLines w:val="0"/>
        <w:widowControl/>
        <w:suppressLineNumbers w:val="0"/>
        <w:pBdr>
          <w:right w:val="none" w:color="auto" w:sz="0" w:space="0"/>
        </w:pBdr>
        <w:spacing w:before="76" w:beforeAutospacing="0" w:after="76" w:afterAutospacing="0"/>
        <w:ind w:left="286" w:right="0"/>
        <w:jc w:val="left"/>
        <w:rPr>
          <w:ins w:id="81" w:author="流星619" w:date="2022-05-02T21:44:30Z"/>
          <w:b/>
          <w:bCs/>
          <w:color w:val="35338A"/>
        </w:rPr>
      </w:pPr>
      <w:ins w:id="82" w:author="流星619" w:date="2022-05-02T21:44:30Z">
        <w:r>
          <w:rPr>
            <w:b/>
            <w:bCs/>
            <w:i w:val="0"/>
            <w:iCs w:val="0"/>
            <w:caps w:val="0"/>
            <w:color w:val="35338A"/>
            <w:spacing w:val="0"/>
          </w:rPr>
          <w:t>from A to Z</w:t>
        </w:r>
      </w:ins>
    </w:p>
    <w:p>
      <w:pPr>
        <w:keepNext w:val="0"/>
        <w:keepLines w:val="0"/>
        <w:widowControl/>
        <w:suppressLineNumbers w:val="0"/>
        <w:pBdr>
          <w:bottom w:val="single" w:color="35338A" w:sz="6" w:space="3"/>
        </w:pBdr>
        <w:spacing w:before="75" w:beforeAutospacing="0" w:after="75" w:afterAutospacing="0"/>
        <w:ind w:left="285" w:firstLine="0"/>
        <w:jc w:val="left"/>
        <w:rPr>
          <w:ins w:id="83" w:author="流星619" w:date="2022-05-02T21:44:30Z"/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</w:pPr>
      <w:ins w:id="84" w:author="流星619" w:date="2022-05-02T21:44:30Z">
        <w:r>
          <w:rPr>
            <w:rFonts w:hint="default" w:ascii="Arial" w:hAnsi="Arial" w:eastAsia="宋体" w:cs="Arial"/>
            <w:b w:val="0"/>
            <w:bCs w:val="0"/>
            <w:i w:val="0"/>
            <w:iCs w:val="0"/>
            <w:caps w:val="0"/>
            <w:color w:val="333333"/>
            <w:spacing w:val="0"/>
            <w:kern w:val="0"/>
            <w:sz w:val="18"/>
            <w:szCs w:val="18"/>
            <w:lang w:val="en-US" w:eastAsia="zh-CN" w:bidi="ar"/>
          </w:rPr>
          <w:t>including everything there is to know about something</w:t>
        </w:r>
      </w:ins>
    </w:p>
    <w:p>
      <w:pPr>
        <w:keepNext w:val="0"/>
        <w:keepLines w:val="0"/>
        <w:widowControl/>
        <w:suppressLineNumbers w:val="0"/>
        <w:pBdr>
          <w:bottom w:val="single" w:color="35338A" w:sz="6" w:space="3"/>
        </w:pBdr>
        <w:spacing w:before="75" w:beforeAutospacing="0" w:after="75" w:afterAutospacing="0"/>
        <w:ind w:left="285" w:firstLine="0"/>
        <w:jc w:val="left"/>
        <w:rPr>
          <w:ins w:id="85" w:author="流星619" w:date="2022-05-02T21:44:30Z"/>
          <w:rFonts w:hint="default"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</w:pPr>
      <w:ins w:id="86" w:author="流星619" w:date="2022-05-02T21:44:30Z">
        <w:r>
          <w:rPr>
            <w:rFonts w:hint="default" w:ascii="Arial" w:hAnsi="Arial" w:eastAsia="宋体" w:cs="Arial"/>
            <w:b w:val="0"/>
            <w:bCs w:val="0"/>
            <w:i/>
            <w:iCs/>
            <w:caps w:val="0"/>
            <w:color w:val="333333"/>
            <w:spacing w:val="0"/>
            <w:kern w:val="0"/>
            <w:sz w:val="18"/>
            <w:szCs w:val="18"/>
            <w:lang w:val="en-US" w:eastAsia="zh-CN" w:bidi="ar"/>
          </w:rPr>
          <w:t>He knew his subject from A to Z.</w:t>
        </w:r>
      </w:ins>
    </w:p>
    <w:p>
      <w:pPr>
        <w:rPr>
          <w:del w:id="87" w:author="流星619" w:date="2022-05-02T21:44:30Z"/>
        </w:rPr>
      </w:pPr>
      <w:del w:id="88" w:author="流星619" w:date="2022-05-02T21:44:30Z">
        <w:r>
          <w:rPr/>
          <w:delText>from A to B</w:delText>
        </w:r>
      </w:del>
    </w:p>
    <w:p>
      <w:pPr>
        <w:rPr>
          <w:del w:id="89" w:author="流星619" w:date="2022-05-02T21:44:30Z"/>
          <w:rFonts w:hint="eastAsia"/>
        </w:rPr>
      </w:pPr>
      <w:del w:id="90" w:author="流星619" w:date="2022-05-02T21:44:30Z">
        <w:r>
          <w:rPr/>
          <w:delText>from A to Z</w:delText>
        </w:r>
      </w:del>
    </w:p>
    <w:p>
      <w:pPr>
        <w:rPr>
          <w:del w:id="91" w:author="流星619" w:date="2022-05-02T21:44:30Z"/>
          <w:rFonts w:hint="eastAsia"/>
        </w:rPr>
      </w:pPr>
    </w:p>
    <w:p>
      <w:pPr>
        <w:numPr>
          <w:ilvl w:val="0"/>
          <w:numId w:val="4"/>
          <w:ins w:id="93" w:author="流星619" w:date="2022-05-02T21:33:20Z"/>
        </w:numPr>
        <w:ind w:left="420" w:hanging="420"/>
        <w:outlineLvl w:val="1"/>
        <w:rPr>
          <w:rFonts w:hint="eastAsia"/>
          <w:lang w:val="en-US" w:eastAsia="zh-CN"/>
        </w:rPr>
        <w:pPrChange w:id="92" w:author="流星619" w:date="2022-05-02T21:33:20Z">
          <w:pPr>
            <w:outlineLvl w:val="1"/>
          </w:pPr>
        </w:pPrChange>
      </w:pPr>
      <w:commentRangeStart w:id="1"/>
      <w:r>
        <w:rPr>
          <w:rFonts w:hint="eastAsia"/>
          <w:lang w:val="en-US" w:eastAsia="zh-CN"/>
        </w:rPr>
        <w:t>Symbol</w:t>
      </w:r>
      <w:commentRangeEnd w:id="1"/>
      <w:r>
        <w:commentReference w:id="1"/>
      </w:r>
    </w:p>
    <w:p>
      <w:pPr>
        <w:numPr>
          <w:ilvl w:val="0"/>
          <w:numId w:val="5"/>
          <w:ins w:id="95" w:author="流星619" w:date="2022-05-02T21:33:51Z"/>
        </w:numPr>
        <w:bidi w:val="0"/>
        <w:ind w:left="425" w:hanging="425"/>
        <w:rPr>
          <w:ins w:id="96" w:author="流星619" w:date="2022-05-02T21:34:27Z"/>
        </w:rPr>
        <w:pPrChange w:id="94" w:author="流星619" w:date="2022-05-02T21:33:51Z">
          <w:pPr>
            <w:bidi w:val="0"/>
          </w:pPr>
        </w:pPrChange>
      </w:pPr>
      <w:r>
        <w:t>(in Britain) a road that is less important than a motorway , but wider and straighter than a B-road</w:t>
      </w:r>
    </w:p>
    <w:p>
      <w:pPr>
        <w:bidi w:val="0"/>
        <w:rPr>
          <w:ins w:id="97" w:author="流星619" w:date="2022-05-02T21:36:46Z"/>
          <w:rFonts w:ascii="Times New Roman" w:hAnsi="Times New Roman" w:eastAsia="宋体" w:cs="宋体"/>
          <w:i w:val="0"/>
          <w:iCs w:val="0"/>
          <w:caps w:val="0"/>
          <w:color w:val="auto"/>
          <w:spacing w:val="0"/>
          <w:sz w:val="24"/>
          <w:szCs w:val="21"/>
          <w:shd w:val="clear" w:fill="auto"/>
          <w:rPrChange w:id="98" w:author="流星619" w:date="2022-05-02T21:39:01Z">
            <w:rPr>
              <w:ins w:id="99" w:author="流星619" w:date="2022-05-02T21:36:46Z"/>
              <w:rFonts w:ascii="微软雅黑" w:hAnsi="微软雅黑" w:eastAsia="微软雅黑" w:cs="微软雅黑"/>
              <w:i w:val="0"/>
              <w:iCs w:val="0"/>
              <w:caps w:val="0"/>
              <w:color w:val="646464"/>
              <w:spacing w:val="0"/>
              <w:sz w:val="27"/>
              <w:szCs w:val="27"/>
              <w:shd w:val="clear" w:fill="FFFFFF"/>
            </w:rPr>
          </w:rPrChange>
        </w:rPr>
      </w:pPr>
      <w:ins w:id="100" w:author="流星619" w:date="2022-05-02T21:34:29Z">
        <w:r>
          <w:rPr>
            <w:rFonts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01" w:author="流星619" w:date="2022-05-02T21:39:01Z"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t>the A27 to the town</w:t>
        </w:r>
      </w:ins>
    </w:p>
    <w:p>
      <w:pPr>
        <w:bidi w:val="0"/>
        <w:rPr>
          <w:rFonts w:ascii="Times New Roman" w:hAnsi="Times New Roman" w:eastAsia="宋体" w:cs="宋体"/>
          <w:i w:val="0"/>
          <w:iCs w:val="0"/>
          <w:caps w:val="0"/>
          <w:color w:val="auto"/>
          <w:spacing w:val="0"/>
          <w:sz w:val="24"/>
          <w:szCs w:val="21"/>
          <w:shd w:val="clear" w:fill="auto"/>
          <w:rPrChange w:id="102" w:author="流星619" w:date="2022-05-02T21:39:01Z">
            <w:rPr>
              <w:rFonts w:ascii="微软雅黑" w:hAnsi="微软雅黑" w:eastAsia="微软雅黑" w:cs="微软雅黑"/>
              <w:i w:val="0"/>
              <w:iCs w:val="0"/>
              <w:caps w:val="0"/>
              <w:color w:val="646464"/>
              <w:spacing w:val="0"/>
              <w:sz w:val="27"/>
              <w:szCs w:val="27"/>
              <w:shd w:val="clear" w:fill="FFFFFF"/>
            </w:rPr>
          </w:rPrChange>
        </w:rPr>
      </w:pPr>
      <w:ins w:id="103" w:author="流星619" w:date="2022-05-02T21:36:4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04" w:author="流星619" w:date="2022-05-02T21:39:0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t>the A34 to the Newbury</w:t>
        </w:r>
      </w:ins>
    </w:p>
    <w:p>
      <w:pPr>
        <w:numPr>
          <w:ilvl w:val="0"/>
          <w:numId w:val="5"/>
          <w:ins w:id="106" w:author="流星619" w:date="2022-05-02T21:33:51Z"/>
        </w:numPr>
        <w:bidi w:val="0"/>
        <w:ind w:left="425" w:hanging="425"/>
        <w:rPr>
          <w:rFonts w:hint="eastAsia"/>
          <w:lang w:val="en-US" w:eastAsia="zh-CN"/>
        </w:rPr>
        <w:pPrChange w:id="105" w:author="流星619" w:date="2022-05-02T21:33:51Z">
          <w:pPr>
            <w:bidi w:val="0"/>
          </w:pPr>
        </w:pPrChange>
      </w:pPr>
      <w:r>
        <w:t>used (but not in the US) before numbers which show standard metric sizes of paper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ins w:id="107" w:author="流星619" w:date="2022-05-02T21:37:36Z">
        <w:r>
          <w:rPr>
            <w:rFonts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08" w:author="流星619" w:date="2022-05-02T21:37:51Z"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t>a sheet of A4 paper (= 297×210mm)</w:t>
        </w:r>
      </w:ins>
      <w:ins w:id="109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10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br w:type="textWrapping"/>
        </w:r>
      </w:ins>
      <w:ins w:id="111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12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t>一张A4号纸（= 297 × 210毫米）</w:t>
        </w:r>
      </w:ins>
      <w:ins w:id="113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14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br w:type="textWrapping"/>
        </w:r>
      </w:ins>
      <w:ins w:id="115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16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t>A3 (= 420×297mm)</w:t>
        </w:r>
      </w:ins>
      <w:ins w:id="117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18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br w:type="textWrapping"/>
        </w:r>
      </w:ins>
      <w:ins w:id="119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20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t>A3号纸（= 420 × 297毫米）</w:t>
        </w:r>
      </w:ins>
      <w:ins w:id="121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22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br w:type="textWrapping"/>
        </w:r>
      </w:ins>
      <w:ins w:id="123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24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t>A5 (= 210×148mm)</w:t>
        </w:r>
      </w:ins>
      <w:ins w:id="125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26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br w:type="textWrapping"/>
        </w:r>
      </w:ins>
      <w:ins w:id="127" w:author="流星619" w:date="2022-05-02T21:37:36Z">
        <w:r>
          <w:rPr>
            <w:rFonts w:hint="default" w:ascii="Times New Roman" w:hAnsi="Times New Roman" w:eastAsia="宋体" w:cs="宋体"/>
            <w:i w:val="0"/>
            <w:iCs w:val="0"/>
            <w:caps w:val="0"/>
            <w:color w:val="auto"/>
            <w:spacing w:val="0"/>
            <w:sz w:val="24"/>
            <w:szCs w:val="21"/>
            <w:shd w:val="clear" w:fill="auto"/>
            <w:rPrChange w:id="128" w:author="流星619" w:date="2022-05-02T21:37:51Z"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646464"/>
                <w:spacing w:val="0"/>
                <w:sz w:val="27"/>
                <w:szCs w:val="27"/>
                <w:shd w:val="clear" w:fill="FFFFFF"/>
              </w:rPr>
            </w:rPrChange>
          </w:rPr>
          <w:t>A5号纸（= 210 × 148毫米）</w:t>
        </w:r>
      </w:ins>
    </w:p>
    <w:p>
      <w:pPr>
        <w:rPr>
          <w:rFonts w:hint="eastAsia"/>
        </w:rPr>
      </w:pPr>
    </w:p>
    <w:p>
      <w:pPr>
        <w:numPr>
          <w:ilvl w:val="0"/>
          <w:numId w:val="4"/>
          <w:ins w:id="130" w:author="流星619" w:date="2022-05-02T21:33:32Z"/>
        </w:numPr>
        <w:bidi w:val="0"/>
        <w:ind w:left="420" w:hanging="420"/>
        <w:outlineLvl w:val="1"/>
        <w:rPr>
          <w:ins w:id="131" w:author="流星619" w:date="2022-05-02T21:33:35Z"/>
          <w:rFonts w:hint="eastAsia"/>
          <w:lang w:val="en-US" w:eastAsia="zh-CN"/>
        </w:rPr>
        <w:pPrChange w:id="129" w:author="流星619" w:date="2022-05-02T21:33:32Z">
          <w:pPr>
            <w:bidi w:val="0"/>
            <w:outlineLvl w:val="1"/>
          </w:pPr>
        </w:pPrChange>
      </w:pPr>
      <w:r>
        <w:rPr>
          <w:rFonts w:hint="eastAsia"/>
          <w:lang w:val="en-US" w:eastAsia="zh-CN"/>
        </w:rPr>
        <w:t>Abbr</w:t>
      </w:r>
      <w:r>
        <w:rPr>
          <w:rFonts w:hint="eastAsia"/>
        </w:rPr>
        <w:t>.in writing以书面形式（尤指作为同意或申诉证明）;</w:t>
      </w:r>
    </w:p>
    <w:p>
      <w:pPr>
        <w:numPr>
          <w:ilvl w:val="-1"/>
          <w:numId w:val="0"/>
        </w:numPr>
        <w:bidi w:val="0"/>
        <w:ind w:left="0" w:firstLine="0"/>
        <w:outlineLvl w:val="1"/>
        <w:rPr>
          <w:ins w:id="133" w:author="流星619" w:date="2022-05-02T21:33:37Z"/>
          <w:rFonts w:hint="eastAsia"/>
        </w:rPr>
        <w:pPrChange w:id="132" w:author="流星619" w:date="2022-05-02T21:33:36Z">
          <w:pPr>
            <w:bidi w:val="0"/>
            <w:outlineLvl w:val="1"/>
          </w:pPr>
        </w:pPrChange>
      </w:pPr>
    </w:p>
    <w:p>
      <w:pPr>
        <w:numPr>
          <w:ilvl w:val="-1"/>
          <w:numId w:val="0"/>
        </w:numPr>
        <w:bidi w:val="0"/>
        <w:ind w:left="0" w:firstLine="0"/>
        <w:outlineLvl w:val="1"/>
        <w:rPr>
          <w:ins w:id="135" w:author="流星619" w:date="2022-05-02T21:33:37Z"/>
          <w:rFonts w:hint="eastAsia"/>
        </w:rPr>
        <w:pPrChange w:id="134" w:author="流星619" w:date="2022-05-02T21:33:36Z">
          <w:pPr>
            <w:bidi w:val="0"/>
            <w:outlineLvl w:val="1"/>
          </w:pPr>
        </w:pPrChange>
      </w:pPr>
      <w:ins w:id="136" w:author="流星619" w:date="2022-05-02T22:02:19Z">
        <w:r>
          <w:rPr>
            <w:rFonts w:ascii="微软雅黑" w:hAnsi="微软雅黑" w:eastAsia="微软雅黑" w:cs="微软雅黑"/>
            <w:i w:val="0"/>
            <w:iCs w:val="0"/>
            <w:caps w:val="0"/>
            <w:color w:val="666666"/>
            <w:spacing w:val="0"/>
            <w:sz w:val="21"/>
            <w:szCs w:val="21"/>
            <w:shd w:val="clear" w:fill="FFFFFF"/>
          </w:rPr>
          <w:t>2014托福词汇辨析：a和an的正确用法 来源无忧考网：https://www.51test.net 原文网址：https://www.51test.net/show/4594282.html</w:t>
        </w:r>
      </w:ins>
    </w:p>
    <w:p>
      <w:pPr>
        <w:numPr>
          <w:ilvl w:val="-1"/>
          <w:numId w:val="0"/>
        </w:numPr>
        <w:bidi w:val="0"/>
        <w:ind w:left="0" w:firstLine="0"/>
        <w:outlineLvl w:val="1"/>
        <w:rPr>
          <w:rFonts w:hint="eastAsia"/>
          <w:lang w:val="en-US" w:eastAsia="zh-CN"/>
        </w:rPr>
        <w:pPrChange w:id="137" w:author="流星619" w:date="2022-05-02T21:33:36Z">
          <w:pPr>
            <w:bidi w:val="0"/>
            <w:outlineLvl w:val="1"/>
          </w:pPr>
        </w:pPrChange>
      </w:pPr>
    </w:p>
    <w:p>
      <w:pPr>
        <w:rPr>
          <w:rFonts w:hint="default"/>
          <w:lang w:val="en-US" w:eastAsia="zh-CN"/>
        </w:rPr>
      </w:pPr>
      <w:ins w:id="138" w:author="流星619" w:date="2022-05-02T21:22:35Z">
        <w:r>
          <w:rPr>
            <w:rFonts w:ascii="Arial" w:hAnsi="Arial" w:eastAsia="宋体" w:cs="Arial"/>
            <w:i w:val="0"/>
            <w:iCs w:val="0"/>
            <w:caps w:val="0"/>
            <w:color w:val="333333"/>
            <w:spacing w:val="0"/>
            <w:sz w:val="21"/>
            <w:szCs w:val="21"/>
            <w:shd w:val="clear" w:fill="FFFFFF"/>
          </w:rPr>
          <w:t> </w:t>
        </w:r>
      </w:ins>
      <w:ins w:id="139" w:author="流星619" w:date="2022-05-02T21:22:35Z">
        <w:r>
          <w:rPr>
            <w:rStyle w:val="10"/>
            <w:rFonts w:hint="default" w:ascii="Arial" w:hAnsi="Arial" w:eastAsia="宋体" w:cs="Arial"/>
            <w:b/>
            <w:bCs/>
            <w:i w:val="0"/>
            <w:iCs w:val="0"/>
            <w:caps w:val="0"/>
            <w:color w:val="CC0000"/>
            <w:spacing w:val="0"/>
            <w:sz w:val="21"/>
            <w:szCs w:val="21"/>
            <w:shd w:val="clear" w:fill="FFFFFF"/>
          </w:rPr>
          <w:t>N-COUNT</w:t>
        </w:r>
      </w:ins>
      <w:ins w:id="140" w:author="流星619" w:date="2022-05-02T21:22:35Z">
        <w:r>
          <w:rPr>
            <w:rFonts w:hint="default" w:ascii="Arial" w:hAnsi="Arial" w:eastAsia="宋体" w:cs="Arial"/>
            <w:i w:val="0"/>
            <w:iCs w:val="0"/>
            <w:caps w:val="0"/>
            <w:color w:val="333333"/>
            <w:spacing w:val="0"/>
            <w:sz w:val="21"/>
            <w:szCs w:val="21"/>
            <w:shd w:val="clear" w:fill="FFFFFF"/>
          </w:rPr>
          <w:t> </w:t>
        </w:r>
      </w:ins>
      <w:ins w:id="141" w:author="流星619" w:date="2022-05-02T21:22:35Z">
        <w:r>
          <w:rPr>
            <w:rStyle w:val="10"/>
            <w:rFonts w:hint="default" w:ascii="Arial" w:hAnsi="Arial" w:eastAsia="宋体" w:cs="Arial"/>
            <w:b/>
            <w:bCs/>
            <w:i w:val="0"/>
            <w:iCs w:val="0"/>
            <w:caps w:val="0"/>
            <w:color w:val="CC0000"/>
            <w:spacing w:val="0"/>
            <w:sz w:val="21"/>
            <w:szCs w:val="21"/>
            <w:shd w:val="clear" w:fill="FFFFFF"/>
          </w:rPr>
          <w:t>可数名词</w:t>
        </w:r>
      </w:ins>
      <w:ins w:id="142" w:author="流星619" w:date="2022-05-02T21:22:35Z">
        <w:r>
          <w:rPr>
            <w:rFonts w:hint="default" w:ascii="Arial" w:hAnsi="Arial" w:eastAsia="宋体" w:cs="Arial"/>
            <w:i w:val="0"/>
            <w:iCs w:val="0"/>
            <w:caps w:val="0"/>
            <w:color w:val="333333"/>
            <w:spacing w:val="0"/>
            <w:sz w:val="21"/>
            <w:szCs w:val="21"/>
            <w:shd w:val="clear" w:fill="FFFFFF"/>
          </w:rPr>
          <w:t> </w:t>
        </w:r>
      </w:ins>
    </w:p>
    <w:p>
      <w:pPr>
        <w:pStyle w:val="7"/>
        <w:keepNext w:val="0"/>
        <w:keepLines w:val="0"/>
        <w:widowControl/>
        <w:suppressLineNumbers w:val="0"/>
        <w:rPr>
          <w:del w:id="143" w:author="流星619" w:date="2022-05-02T21:39:14Z"/>
        </w:rPr>
      </w:pPr>
      <w:del w:id="144" w:author="流星619" w:date="2022-05-02T21:39:14Z">
        <w:r>
          <w:rPr/>
          <w:delText>在部分英语词典中，采用[C]来表示可数名词(countable nouns)，[U]表示不可数名词(uncountable nouns)。</w:delText>
        </w:r>
      </w:del>
    </w:p>
    <w:p>
      <w:pPr>
        <w:pStyle w:val="7"/>
        <w:keepNext w:val="0"/>
        <w:keepLines w:val="0"/>
        <w:widowControl/>
        <w:suppressLineNumbers w:val="0"/>
        <w:rPr>
          <w:del w:id="145" w:author="流星619" w:date="2022-05-02T21:39:14Z"/>
        </w:rPr>
      </w:pPr>
      <w:del w:id="146" w:author="流星619" w:date="2022-05-02T21:39:14Z">
        <w:r>
          <w:rPr/>
          <w:delText>显然，[C,U]则指一个名词既有可数的释义，也有不可数的释义。</w:delText>
        </w:r>
      </w:del>
    </w:p>
    <w:p>
      <w:pPr>
        <w:pStyle w:val="7"/>
        <w:keepNext w:val="0"/>
        <w:keepLines w:val="0"/>
        <w:widowControl/>
        <w:suppressLineNumbers w:val="0"/>
        <w:rPr>
          <w:del w:id="147" w:author="流星619" w:date="2022-05-02T21:39:14Z"/>
        </w:rPr>
      </w:pPr>
      <w:del w:id="148" w:author="流星619" w:date="2022-05-02T21:39:14Z">
        <w:r>
          <w:rPr/>
          <w:delText>但需注意，一般来说（以牛津词典为例），[C,U]表示</w:delText>
        </w:r>
      </w:del>
      <w:del w:id="149" w:author="流星619" w:date="2022-05-02T21:39:14Z">
        <w:r>
          <w:rPr>
            <w:b/>
            <w:bCs/>
          </w:rPr>
          <w:delText>可数的释义更多或更常用，而[U,C]则相反。</w:delText>
        </w:r>
      </w:del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720" w:right="0" w:hanging="360"/>
      </w:pPr>
    </w:p>
    <w:p>
      <w:r>
        <w:rPr>
          <w:rFonts w:hint="eastAsia"/>
        </w:rPr>
        <w:t>英语词汇书上的pl是单词plural的缩写 ，是指通常情况下使用单词的复数形式,其实就是复数的缩写。</w:t>
      </w:r>
    </w:p>
    <w:p/>
    <w:p/>
    <w:p>
      <w:r>
        <w:rPr>
          <w:rFonts w:hint="eastAsia"/>
        </w:rPr>
        <w:t>在牛津字典中plural有两个词性：</w:t>
      </w:r>
    </w:p>
    <w:p/>
    <w:p>
      <w:r>
        <w:rPr>
          <w:rFonts w:hint="eastAsia"/>
        </w:rPr>
        <w:t>名词（noun）：（名词或动词的）复数，复数形式 ；</w:t>
      </w:r>
    </w:p>
    <w:p/>
    <w:p>
      <w:r>
        <w:rPr>
          <w:rFonts w:hint="eastAsia"/>
        </w:rPr>
        <w:t>形容词（adj.）：复数的；复数形式的 ；多样的；多元的；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字母表中的字母A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Letter A in the Alphabet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发音pronunciation：[eɪ]，类似汉字“诶”第四声[èi]的发音。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94455" cy="3632200"/>
            <wp:effectExtent l="0" t="0" r="10795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英语字母表的第1个字母 the first letter of the English alphabet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1、A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英语字母表的第1个字母 the first letter of the English alphabet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‘Apple’ begins with (an) A.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apple一词以字母a开头。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81325" cy="32289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A大调 A Major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2、A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A音 C大调的第6音或音符 the 6th note in the scale of C major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This song is in Key A.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这首歌唱A调。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23622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A加 A plus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3、A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（学业成绩）第一等，优，甲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the highest mark/grade that a student can get for a piece of work or course of study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Marry got (an) A in/for History.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玛丽的历史成绩得A。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Peter had straight A's all through high school.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彼得读中学时成绩全部是A。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4、A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（表示两个或两个以上可能性中的）第一个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used to represent the first of two or more possibilities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They didn't go for plan A or plan B.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他们不赞成A计划或B计划。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5、A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（代表一个假设的或不指名的人）甲，甲某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used to represent a person, for example in an imagined situation or to hide their identity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They didn't know A or B is guilty.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他们不知道甲或乙应负罪责。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489585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A形房屋 A-frame house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6、A-frame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A形房屋 a house with very steep sides that meet at the top in the shape of the letter A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Mike pointed to an A-frame house that looked small and modest in the midst of all that glory.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麦克指向一座A字构架的屋子，在周围壮观的景象的之下，这座房子显得矮小而又简陋。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72250" cy="654367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高级证书考试 advanced level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7、A level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高级证书考试（英国中学单科考试，通常在毕业年级进行）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 British exam taken in a particular subject, usually in the final year of school at the age of 18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Jim needs 5 A levels to get onto this university course.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吉姆要参加这个大学教程，就需要通过5科高级证书考试。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What A levels are they doing?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他们在准备哪些科目的高级证书考试？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They're doing Science A level.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我在准备自然科学高级证书考试。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8、A-road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A级公路（略次于高速公路，但较B级公路宽直），干线公路（英国公路代号，后接数字）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(in Britain) a road that is less important than a motorway , but wider and straighter than a B-road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the A27 to the town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通往城里的A27号（干线）公路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9、（除美国外，用于数字前表示标准纸张尺寸）A…号纸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used (but not in the US) before numbers which show standard metric sizes of paper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a sheet of A4 paper (= 297×210mm)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一张A4号纸（= 297 × 210毫米）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A3 (= 420×297mm)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A3号纸（= 420 × 297毫米）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A5 (= 210×148mm)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A5号纸（= 210 × 148毫米）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10、from A to B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从一地到另一地 from one place to another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For him a bike is just a means of getting from A to B.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在他看来，自行车只不过是从一地到另一地的代步工具。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11、from A to Z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从头到尾；彻底地；完全 including everything there is to know about sth.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Tiger knew Chinese from A to Z.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泰格通晓汉语。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38400" cy="24384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红桃A：Ace Of Hearts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12、Heart A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红桃A：Ace Of Hearts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13、A货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1）在外贸行业，是仿冒产品的统称，通常为服装皮包鞋等用品。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In the foreign trade industry, is a generic term for counterfeit products, usually for clothing, leather bags, shoes and other supplies.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2）A品是出售前的正品，A品一旦在正规销售渠道上市，就是正品。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 product is the original product before sale. Once a product is listed in the regular sales channel, it is the original product.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14、A片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adult movie 成人电影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294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Do they sell adult movie?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他们卖A片吗？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143750" cy="71437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电流表/电表/安培表 ammeter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15、A = amp = ampere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安，安培(电流单位，缩略形式为 amp或A)</w:t>
      </w:r>
    </w:p>
    <w:p>
      <w:pPr>
        <w:keepNext w:val="0"/>
        <w:keepLines w:val="0"/>
        <w:widowControl/>
        <w:suppressLineNumbers w:val="0"/>
        <w:pBdr>
          <w:left w:val="single" w:color="D3D3D3" w:sz="18" w:space="10"/>
        </w:pBdr>
        <w:shd w:val="clear" w:fill="FFFFFF"/>
        <w:spacing w:before="294" w:beforeAutospacing="0" w:after="0" w:afterAutospacing="0"/>
        <w:ind w:left="720" w:right="72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An ampere is a unit which is used for measuring electric current. The abbreviation amp is also used.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46464"/>
          <w:spacing w:val="0"/>
          <w:kern w:val="0"/>
          <w:sz w:val="27"/>
          <w:szCs w:val="27"/>
          <w:bdr w:val="single" w:color="D3D3D3" w:sz="18" w:space="0"/>
          <w:shd w:val="clear" w:fill="FFFFFF"/>
          <w:lang w:val="en-US" w:eastAsia="zh-CN" w:bidi="ar"/>
        </w:rPr>
        <w:t>安培是用来测量电流的单位。缩写amp也被使用。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　　简简单单的字母也可以有大大的用处!可能“言简意赅”说的就是它们了。在日常生活中有一些带有字母的表达，即简单又传神，最主要的是，还容易记住哇，保证你见过一次就会用了!看看下面简单的表达，哪些是你可以用到的吧!</w:t>
      </w:r>
    </w:p>
    <w:p>
      <w:pPr>
        <w:rPr>
          <w:rFonts w:hint="eastAsia"/>
        </w:rPr>
      </w:pPr>
      <w:r>
        <w:rPr>
          <w:rFonts w:hint="eastAsia"/>
        </w:rPr>
        <w:t>　　A-list = [usually before noun] used to describe the group of people who are considered to be the most famous, successful or important.</w:t>
      </w:r>
    </w:p>
    <w:p>
      <w:pPr>
        <w:rPr>
          <w:rFonts w:hint="eastAsia"/>
        </w:rPr>
      </w:pPr>
      <w:r>
        <w:rPr>
          <w:rFonts w:hint="eastAsia"/>
        </w:rPr>
        <w:t>　　我们常说的“一线”就是这个表达了，例如：</w:t>
      </w:r>
    </w:p>
    <w:p>
      <w:pPr>
        <w:rPr>
          <w:rFonts w:hint="eastAsia"/>
        </w:rPr>
      </w:pPr>
      <w:r>
        <w:rPr>
          <w:rFonts w:hint="eastAsia"/>
        </w:rPr>
        <w:t>　　He only invited A-list celebrities to his parties.</w:t>
      </w:r>
    </w:p>
    <w:p>
      <w:pPr>
        <w:rPr>
          <w:rFonts w:hint="eastAsia"/>
        </w:rPr>
      </w:pPr>
      <w:r>
        <w:rPr>
          <w:rFonts w:hint="eastAsia"/>
        </w:rPr>
        <w:t>　　也可以作为名词使用，表示a list or group of the most admired or desirable people, as for a job or social gathering，例如：</w:t>
      </w:r>
    </w:p>
    <w:p>
      <w:pPr>
        <w:rPr>
          <w:rFonts w:hint="eastAsia"/>
        </w:rPr>
      </w:pPr>
      <w:r>
        <w:rPr>
          <w:rFonts w:hint="eastAsia"/>
        </w:rPr>
        <w:t>　　It’s a private party for Hollywood’s A list.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</w:rPr>
        <w:t>　The boss gave me his A-list of people we should try to recruit.</w:t>
      </w:r>
    </w:p>
    <w:p>
      <w:pPr>
        <w:rPr>
          <w:rFonts w:hint="eastAsia"/>
        </w:rPr>
      </w:pPr>
      <w:r>
        <w:rPr>
          <w:rFonts w:hint="eastAsia"/>
        </w:rPr>
        <w:t>　　B-list = [usually before noun] used to describe the group of people who are considered to be fairly famous, successful or important, but not as much as the A-list people.</w:t>
      </w:r>
    </w:p>
    <w:p>
      <w:pPr>
        <w:rPr>
          <w:rFonts w:hint="eastAsia"/>
        </w:rPr>
      </w:pPr>
      <w:r>
        <w:rPr>
          <w:rFonts w:hint="eastAsia"/>
        </w:rPr>
        <w:t>　　既然有A-list，自然就有B-list，例如：</w:t>
      </w:r>
    </w:p>
    <w:p>
      <w:pPr>
        <w:rPr>
          <w:rFonts w:hint="eastAsia"/>
        </w:rPr>
      </w:pPr>
      <w:r>
        <w:rPr>
          <w:rFonts w:hint="eastAsia"/>
        </w:rPr>
        <w:t>　　a TV chat show full of B-list celebrities</w:t>
      </w:r>
    </w:p>
    <w:p>
      <w:pPr>
        <w:rPr>
          <w:rFonts w:hint="eastAsia"/>
        </w:rPr>
      </w:pPr>
      <w:r>
        <w:rPr>
          <w:rFonts w:hint="eastAsia"/>
        </w:rPr>
        <w:t>　　Plan A = the thing or things somebody intends to do if everything happens as they expect.</w:t>
      </w:r>
    </w:p>
    <w:p>
      <w:pPr>
        <w:rPr>
          <w:rFonts w:hint="eastAsia"/>
        </w:rPr>
      </w:pPr>
      <w:r>
        <w:rPr>
          <w:rFonts w:hint="eastAsia"/>
        </w:rPr>
        <w:t>　　情况一切顺利时原有的计划，例如：</w:t>
      </w:r>
    </w:p>
    <w:p>
      <w:pPr>
        <w:rPr>
          <w:rFonts w:hint="eastAsia"/>
        </w:rPr>
      </w:pPr>
      <w:r>
        <w:rPr>
          <w:rFonts w:hint="eastAsia"/>
        </w:rPr>
        <w:t>　　Shall we go for plan A or plan B?</w:t>
      </w:r>
    </w:p>
    <w:p>
      <w:pPr>
        <w:rPr>
          <w:rFonts w:hint="eastAsia"/>
        </w:rPr>
      </w:pPr>
      <w:r>
        <w:rPr>
          <w:rFonts w:hint="eastAsia"/>
        </w:rPr>
        <w:t>　　同理，Plan B就是the thing or things somebody intends to do if their first plan is not successful. 有种backup plan的感觉，例如：</w:t>
      </w:r>
    </w:p>
    <w:p>
      <w:pPr>
        <w:rPr>
          <w:rFonts w:hint="eastAsia"/>
        </w:rPr>
      </w:pPr>
      <w:r>
        <w:rPr>
          <w:rFonts w:hint="eastAsia"/>
        </w:rPr>
        <w:t>　　If Plan A fails, go to Plan B.</w:t>
      </w:r>
    </w:p>
    <w:p>
      <w:pPr>
        <w:rPr>
          <w:rFonts w:hint="eastAsia"/>
        </w:rPr>
      </w:pPr>
      <w:r>
        <w:rPr>
          <w:rFonts w:hint="eastAsia"/>
        </w:rPr>
        <w:t>　　from A to B = from one place to another</w:t>
      </w:r>
    </w:p>
    <w:p>
      <w:pPr>
        <w:rPr>
          <w:rFonts w:hint="eastAsia"/>
        </w:rPr>
      </w:pPr>
      <w:r>
        <w:rPr>
          <w:rFonts w:hint="eastAsia"/>
        </w:rPr>
        <w:t>　　从A地到B地，虚指地点，例如：</w:t>
      </w:r>
    </w:p>
    <w:p>
      <w:pPr>
        <w:rPr>
          <w:rFonts w:hint="eastAsia"/>
        </w:rPr>
      </w:pPr>
      <w:r>
        <w:rPr>
          <w:rFonts w:hint="eastAsia"/>
        </w:rPr>
        <w:t>　　For me a car is just a means of getting from A to B.</w:t>
      </w:r>
    </w:p>
    <w:p>
      <w:pPr>
        <w:rPr>
          <w:rFonts w:hint="eastAsia"/>
        </w:rPr>
      </w:pPr>
      <w:r>
        <w:rPr>
          <w:rFonts w:hint="eastAsia"/>
        </w:rPr>
        <w:t>　　字母经常用于虚指某人某物或某地，例如：</w:t>
      </w:r>
    </w:p>
    <w:p>
      <w:pPr>
        <w:rPr>
          <w:rFonts w:hint="eastAsia"/>
        </w:rPr>
      </w:pPr>
      <w:r>
        <w:rPr>
          <w:rFonts w:hint="eastAsia"/>
        </w:rPr>
        <w:t>　　X / Y = a person, a number, an influence, etc. that is not known or not named. 例如：</w:t>
      </w:r>
    </w:p>
    <w:p>
      <w:pPr>
        <w:rPr>
          <w:rFonts w:hint="eastAsia"/>
        </w:rPr>
      </w:pPr>
      <w:r>
        <w:rPr>
          <w:rFonts w:hint="eastAsia"/>
        </w:rPr>
        <w:t>　　Let’s suppose X knows what Y is doing.</w:t>
      </w:r>
    </w:p>
    <w:p>
      <w:pPr>
        <w:rPr>
          <w:rFonts w:hint="eastAsia"/>
        </w:rPr>
      </w:pPr>
      <w:r>
        <w:rPr>
          <w:rFonts w:hint="eastAsia"/>
        </w:rPr>
        <w:t>　　A / B = used to represent a person, for example in an imagined situation or to hide their identity. 例如：</w:t>
      </w:r>
    </w:p>
    <w:p>
      <w:pPr>
        <w:rPr>
          <w:rFonts w:hint="eastAsia"/>
        </w:rPr>
      </w:pPr>
      <w:r>
        <w:rPr>
          <w:rFonts w:hint="eastAsia"/>
        </w:rPr>
        <w:t>　　Assume A knows B is guilty.</w:t>
      </w:r>
    </w:p>
    <w:p>
      <w:pPr>
        <w:rPr>
          <w:rFonts w:hint="eastAsia"/>
        </w:rPr>
      </w:pPr>
      <w:r>
        <w:rPr>
          <w:rFonts w:hint="eastAsia"/>
        </w:rPr>
        <w:t>　　from A to Z = including everything there is to know about something.</w:t>
      </w:r>
    </w:p>
    <w:p>
      <w:pPr>
        <w:rPr>
          <w:rFonts w:hint="eastAsia"/>
        </w:rPr>
      </w:pPr>
      <w:r>
        <w:rPr>
          <w:rFonts w:hint="eastAsia"/>
        </w:rPr>
        <w:t>　　所有需要知道的，例如：</w:t>
      </w:r>
    </w:p>
    <w:p>
      <w:pPr>
        <w:rPr>
          <w:rFonts w:hint="eastAsia"/>
        </w:rPr>
      </w:pPr>
      <w:r>
        <w:rPr>
          <w:rFonts w:hint="eastAsia"/>
        </w:rPr>
        <w:t>　　He knew his subject from A to Z.</w:t>
      </w:r>
    </w:p>
    <w:p>
      <w:pPr>
        <w:rPr>
          <w:rFonts w:hint="eastAsia"/>
        </w:rPr>
      </w:pPr>
      <w:r>
        <w:rPr>
          <w:rFonts w:hint="eastAsia"/>
        </w:rPr>
        <w:t>　　the big C = an informal name for cancer, any form of cancer.</w:t>
      </w:r>
    </w:p>
    <w:p>
      <w:pPr>
        <w:rPr>
          <w:rFonts w:hint="eastAsia"/>
        </w:rPr>
      </w:pPr>
      <w:r>
        <w:rPr>
          <w:rFonts w:hint="eastAsia"/>
        </w:rPr>
        <w:t>　　癌症的委婉说法，例如：</w:t>
      </w:r>
    </w:p>
    <w:p>
      <w:pPr>
        <w:rPr>
          <w:rFonts w:hint="eastAsia"/>
        </w:rPr>
      </w:pPr>
      <w:r>
        <w:rPr>
          <w:rFonts w:hint="eastAsia"/>
        </w:rPr>
        <w:t>　　I thought I just had an iron deficiency or something, but the lab tests showed it was the big C.</w:t>
      </w:r>
    </w:p>
    <w:p>
      <w:pPr>
        <w:rPr>
          <w:rFonts w:hint="eastAsia"/>
        </w:rPr>
      </w:pPr>
      <w:r>
        <w:rPr>
          <w:rFonts w:hint="eastAsia"/>
        </w:rPr>
        <w:t>　　(推荐一部美剧The Big C《如果还有明天》)</w:t>
      </w:r>
    </w:p>
    <w:p>
      <w:pPr>
        <w:rPr>
          <w:rFonts w:hint="eastAsia"/>
        </w:rPr>
      </w:pPr>
      <w:r>
        <w:rPr>
          <w:rFonts w:hint="eastAsia"/>
        </w:rPr>
        <w:t>　　with a capital A, B, etc. = used to emphasize that a word has a stronger meaning than usual in a particular situation, or to mean that a particular idea or concept is being understood in only the st</w:t>
      </w:r>
      <w:r>
        <w:rPr>
          <w:rFonts w:hint="eastAsia"/>
        </w:rPr>
        <w:t>rictest sense.</w:t>
      </w:r>
    </w:p>
    <w:p>
      <w:pPr>
        <w:rPr>
          <w:rFonts w:hint="eastAsia"/>
        </w:rPr>
      </w:pPr>
      <w:r>
        <w:rPr>
          <w:rFonts w:hint="eastAsia"/>
        </w:rPr>
        <w:t>　　表示强调某词时使用，或表示所提到的概念是很专业很严肃的情况，例如：</w:t>
      </w:r>
    </w:p>
    <w:p>
      <w:pPr>
        <w:rPr>
          <w:rFonts w:hint="eastAsia"/>
        </w:rPr>
      </w:pPr>
      <w:r>
        <w:rPr>
          <w:rFonts w:hint="eastAsia"/>
        </w:rPr>
        <w:t>　　He was romantic with a capital R.</w:t>
      </w:r>
    </w:p>
    <w:p>
      <w:pPr>
        <w:rPr>
          <w:rFonts w:hint="eastAsia"/>
        </w:rPr>
      </w:pPr>
      <w:r>
        <w:rPr>
          <w:rFonts w:hint="eastAsia"/>
        </w:rPr>
        <w:t>　　I am hungry with a capital H! Let’s eat!</w:t>
      </w:r>
    </w:p>
    <w:p>
      <w:pPr>
        <w:rPr>
          <w:rFonts w:hint="eastAsia"/>
        </w:rPr>
      </w:pPr>
      <w:r>
        <w:rPr>
          <w:rFonts w:hint="eastAsia"/>
        </w:rPr>
        <w:t>　　No, it’s not an emergency with a capital E. I can wait until the end of the day.</w:t>
      </w:r>
    </w:p>
    <w:p>
      <w:pPr>
        <w:rPr>
          <w:rFonts w:hint="eastAsia"/>
        </w:rPr>
      </w:pPr>
      <w:r>
        <w:rPr>
          <w:rFonts w:hint="eastAsia"/>
        </w:rPr>
        <w:t>　　Well, it’s not literature with a capital L, but it’s still a good story.</w:t>
      </w:r>
    </w:p>
    <w:p>
      <w:pPr>
        <w:rPr>
          <w:rFonts w:hint="eastAsia"/>
        </w:rPr>
      </w:pPr>
      <w:r>
        <w:rPr>
          <w:rFonts w:hint="eastAsia"/>
        </w:rPr>
        <w:t>　　When he talks about photography, he means with a capital P. He would never think to consider pictures taken on smartphones.</w:t>
      </w:r>
    </w:p>
    <w:p>
      <w:pPr>
        <w:rPr>
          <w:rFonts w:hint="eastAsia"/>
        </w:rPr>
      </w:pPr>
      <w:r>
        <w:rPr>
          <w:rFonts w:hint="eastAsia"/>
        </w:rPr>
        <w:t>　　to a T / tee = used to say that something is exactly right for somebody, succeeds in doing something in exactly the right way, etc.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</w:rPr>
        <w:t>　非常准确完美的完成，某物对某人来说完全适合，例如：</w:t>
      </w:r>
    </w:p>
    <w:p>
      <w:pPr>
        <w:rPr>
          <w:rFonts w:hint="eastAsia"/>
        </w:rPr>
      </w:pPr>
      <w:r>
        <w:rPr>
          <w:rFonts w:hint="eastAsia"/>
        </w:rPr>
        <w:t>　　Her new job suits her to a T. (= it is perfect for her).</w:t>
      </w:r>
    </w:p>
    <w:p>
      <w:pPr>
        <w:rPr>
          <w:rFonts w:hint="eastAsia"/>
        </w:rPr>
      </w:pPr>
      <w:r>
        <w:rPr>
          <w:rFonts w:hint="eastAsia"/>
        </w:rPr>
        <w:t>　　You look beautiful. That color really suits you to a tee.</w:t>
      </w:r>
    </w:p>
    <w:p>
      <w:pPr>
        <w:rPr>
          <w:rFonts w:hint="eastAsia"/>
        </w:rPr>
      </w:pPr>
      <w:r>
        <w:rPr>
          <w:rFonts w:hint="eastAsia"/>
        </w:rPr>
        <w:t>　　The novel captures the feeling of the pre-war period to a T.</w:t>
      </w:r>
    </w:p>
    <w:p>
      <w:pPr>
        <w:rPr>
          <w:rFonts w:hint="eastAsia"/>
        </w:rPr>
      </w:pPr>
      <w:r>
        <w:rPr>
          <w:rFonts w:hint="eastAsia"/>
        </w:rPr>
        <w:t>　　A-OK = in good condition; in an acceptable manner; operating or existing in perfect working order or in the best condition to be hoped for.</w:t>
      </w:r>
    </w:p>
    <w:p>
      <w:pPr>
        <w:rPr>
          <w:rFonts w:hint="eastAsia"/>
        </w:rPr>
      </w:pPr>
      <w:r>
        <w:rPr>
          <w:rFonts w:hint="eastAsia"/>
        </w:rPr>
        <w:t>　　一个字-“好!” 例如：</w:t>
      </w:r>
    </w:p>
    <w:p>
      <w:pPr>
        <w:rPr>
          <w:rFonts w:hint="eastAsia"/>
        </w:rPr>
      </w:pPr>
      <w:r>
        <w:rPr>
          <w:rFonts w:hint="eastAsia"/>
        </w:rPr>
        <w:t>　　The party went off A-OK.</w:t>
      </w:r>
    </w:p>
    <w:p>
      <w:pPr>
        <w:rPr>
          <w:rFonts w:hint="eastAsia"/>
        </w:rPr>
      </w:pPr>
      <w:r>
        <w:rPr>
          <w:rFonts w:hint="eastAsia"/>
        </w:rPr>
        <w:t>　　I’ve felt A-OK since I left the hospital last week.z</w:t>
      </w:r>
    </w:p>
    <w:p>
      <w:pPr>
        <w:rPr>
          <w:rFonts w:hint="eastAsia"/>
        </w:rPr>
      </w:pPr>
      <w:r>
        <w:rPr>
          <w:rFonts w:hint="eastAsia"/>
        </w:rPr>
        <w:t>　　So far the new engine is running A-OK!</w:t>
      </w:r>
    </w:p>
    <w:p>
      <w:pPr>
        <w:rPr>
          <w:rFonts w:hint="eastAsia"/>
        </w:rPr>
      </w:pPr>
      <w:r>
        <w:rPr>
          <w:rFonts w:hint="eastAsia"/>
        </w:rPr>
        <w:t>　　Z’s [pl.] = sleep.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/>
        </w:rPr>
        <w:t>漫画里人在睡觉时会标注Zzzz, 所以可以很幽默的用它来表示sleep，例如：</w:t>
      </w:r>
    </w:p>
    <w:p>
      <w:pPr>
        <w:rPr>
          <w:rFonts w:hint="eastAsia"/>
        </w:rPr>
      </w:pPr>
      <w:r>
        <w:rPr>
          <w:rFonts w:hint="eastAsia"/>
        </w:rPr>
        <w:t>　　I need to catch some Z’s.</w:t>
      </w:r>
    </w:p>
    <w:p>
      <w:pPr>
        <w:rPr>
          <w:rFonts w:hint="eastAsia"/>
        </w:rPr>
      </w:pPr>
      <w:r>
        <w:rPr>
          <w:rFonts w:hint="eastAsia"/>
        </w:rPr>
        <w:t>　　K = one thousand.</w:t>
      </w:r>
    </w:p>
    <w:p>
      <w:pPr>
        <w:rPr>
          <w:rFonts w:hint="eastAsia"/>
        </w:rPr>
      </w:pPr>
      <w:r>
        <w:rPr>
          <w:rFonts w:hint="eastAsia"/>
        </w:rPr>
        <w:t>　　在聊薪资的时候，经常会用到，例如：</w:t>
      </w:r>
    </w:p>
    <w:p>
      <w:pPr>
        <w:rPr>
          <w:rFonts w:hint="eastAsia"/>
        </w:rPr>
      </w:pPr>
      <w:r>
        <w:rPr>
          <w:rFonts w:hint="eastAsia"/>
        </w:rPr>
        <w:t>　　She earns 40K (= £40 000) a year.</w:t>
      </w:r>
    </w:p>
    <w:p>
      <w:pPr>
        <w:rPr>
          <w:rFonts w:hint="eastAsia"/>
        </w:rPr>
      </w:pPr>
      <w:r>
        <w:rPr>
          <w:rFonts w:hint="eastAsia"/>
        </w:rPr>
        <w:t>　　p.d.q. = pretty damn / damned quick (= very fast)</w:t>
      </w:r>
    </w:p>
    <w:p>
      <w:pPr>
        <w:rPr>
          <w:rFonts w:hint="eastAsia"/>
        </w:rPr>
      </w:pPr>
      <w:r>
        <w:rPr>
          <w:rFonts w:hint="eastAsia"/>
        </w:rPr>
        <w:t>　　快点儿!跟asap (as soon as possible)感觉挺像，例如：</w:t>
      </w:r>
    </w:p>
    <w:p>
      <w:pPr>
        <w:rPr>
          <w:rFonts w:hint="eastAsia"/>
        </w:rPr>
      </w:pPr>
      <w:r>
        <w:rPr>
          <w:rFonts w:hint="eastAsia"/>
        </w:rPr>
        <w:t>　　Make sure you get here p.d.q.</w:t>
      </w:r>
    </w:p>
    <w:p>
      <w:pPr>
        <w:rPr>
          <w:rFonts w:hint="eastAsia"/>
        </w:rPr>
      </w:pPr>
      <w:r>
        <w:rPr>
          <w:rFonts w:hint="eastAsia"/>
        </w:rPr>
        <w:t>　　还有一些我们在平时阅读时会看到，也顺便了解一下吧!例如：</w:t>
      </w:r>
    </w:p>
    <w:p>
      <w:pPr>
        <w:rPr>
          <w:rFonts w:hint="eastAsia"/>
        </w:rPr>
      </w:pPr>
      <w:r>
        <w:rPr>
          <w:rFonts w:hint="eastAsia"/>
        </w:rPr>
        <w:t>　　n/a = not applicable (used on a form as an answer to a question that does not apply to you)</w:t>
      </w:r>
    </w:p>
    <w:p>
      <w:pPr>
        <w:rPr>
          <w:rFonts w:hint="eastAsia"/>
        </w:rPr>
      </w:pPr>
      <w:r>
        <w:rPr>
          <w:rFonts w:hint="eastAsia"/>
        </w:rPr>
        <w:t>　　w/o = without</w:t>
      </w:r>
    </w:p>
    <w:p>
      <w:pPr>
        <w:rPr>
          <w:rFonts w:hint="eastAsia"/>
        </w:rPr>
      </w:pPr>
      <w:r>
        <w:rPr>
          <w:rFonts w:hint="eastAsia"/>
        </w:rPr>
        <w:t>　　i.e. = used to explain exactly what the previous thing that you have mentioned means</w:t>
      </w:r>
    </w:p>
    <w:p>
      <w:pPr>
        <w:rPr>
          <w:rFonts w:hint="eastAsia"/>
        </w:rPr>
      </w:pPr>
      <w:r>
        <w:rPr>
          <w:rFonts w:hint="eastAsia"/>
        </w:rPr>
        <w:t>　　e.g. = for example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/>
        </w:rPr>
        <w:t>　etc. = used after a list to show that there are other things that you could have mentioned</w:t>
      </w:r>
    </w:p>
    <w:p>
      <w:pPr>
        <w:ind w:firstLine="480"/>
        <w:rPr>
          <w:rFonts w:hint="eastAsia"/>
        </w:rPr>
      </w:pPr>
      <w:r>
        <w:rPr>
          <w:rFonts w:hint="eastAsia"/>
        </w:rPr>
        <w:t>B &amp; B = bed and breakfast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</w:p>
    <w:p>
      <w:pPr>
        <w:outlineLvl w:val="0"/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</w:pPr>
      <w:commentRangeStart w:id="2"/>
      <w:r>
        <w:rPr>
          <w:rFonts w:hint="default" w:ascii="Times New Roman" w:hAnsi="Times New Roman" w:eastAsia="宋体" w:cs="Times New Roman"/>
          <w:i w:val="0"/>
          <w:iCs w:val="0"/>
          <w:color w:val="276E98"/>
          <w:spacing w:val="0"/>
          <w:sz w:val="18"/>
          <w:szCs w:val="18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  <w:t>ransitive</w:t>
      </w:r>
      <w:commentRangeEnd w:id="2"/>
      <w:r>
        <w:commentReference w:id="2"/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</w:pPr>
      <w:r>
        <w:rPr>
          <w:rFonts w:hint="eastAsia" w:cs="Times New Roman"/>
          <w:i w:val="0"/>
          <w:iCs w:val="0"/>
          <w:caps w:val="0"/>
          <w:color w:val="276E98"/>
          <w:spacing w:val="0"/>
          <w:sz w:val="18"/>
          <w:szCs w:val="18"/>
          <w:lang w:val="en-US" w:eastAsia="zh-CN"/>
        </w:rPr>
        <w:t>示例单词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  <w:t>fancy</w:t>
      </w:r>
      <w:r>
        <w:rPr>
          <w:rFonts w:hint="eastAsia" w:cs="Times New Roman"/>
          <w:i w:val="0"/>
          <w:iCs w:val="0"/>
          <w:caps w:val="0"/>
          <w:color w:val="276E98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  <w:instrText xml:space="preserve"> HYPERLINK "http://www.icooc.com/service/oxford/search/?word=fancy"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  <w:fldChar w:fldCharType="separate"/>
      </w:r>
      <w:r>
        <w:rPr>
          <w:rStyle w:val="13"/>
          <w:rFonts w:hint="default" w:ascii="Times New Roman" w:hAnsi="Times New Roman" w:eastAsia="宋体" w:cs="Times New Roman"/>
          <w:i w:val="0"/>
          <w:iCs w:val="0"/>
          <w:caps w:val="0"/>
          <w:spacing w:val="0"/>
          <w:sz w:val="18"/>
          <w:szCs w:val="18"/>
        </w:rPr>
        <w:t>http://www.icooc.com/service/oxford/search/?word=fancy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kern w:val="0"/>
          <w:sz w:val="18"/>
          <w:szCs w:val="18"/>
          <w:lang w:val="en-US" w:eastAsia="zh-CN" w:bidi="ar"/>
        </w:rPr>
        <w:t>transitive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]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kern w:val="0"/>
          <w:sz w:val="18"/>
          <w:szCs w:val="18"/>
          <w:lang w:val="en-US" w:eastAsia="zh-CN" w:bidi="ar"/>
        </w:rPr>
        <w:t>British English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kern w:val="0"/>
          <w:sz w:val="18"/>
          <w:szCs w:val="18"/>
          <w:lang w:val="en-US" w:eastAsia="zh-CN" w:bidi="ar"/>
        </w:rPr>
        <w:t>informal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) to want something or want to do something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73A59"/>
        <w:spacing w:before="75" w:beforeAutospacing="0" w:after="75" w:afterAutospacing="0"/>
        <w:ind w:left="-285" w:leftChars="0" w:firstLine="42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caps/>
          <w:color w:val="FFFFFF"/>
          <w:spacing w:val="0"/>
          <w:sz w:val="14"/>
          <w:szCs w:val="14"/>
        </w:rPr>
      </w:pPr>
      <w:commentRangeStart w:id="3"/>
      <w:r>
        <w:rPr>
          <w:rStyle w:val="10"/>
          <w:rFonts w:hint="default" w:ascii="Times New Roman" w:hAnsi="Times New Roman" w:eastAsia="宋体" w:cs="Times New Roman"/>
          <w:i w:val="0"/>
          <w:iCs w:val="0"/>
          <w:caps/>
          <w:color w:val="FFFFFF"/>
          <w:spacing w:val="0"/>
          <w:kern w:val="0"/>
          <w:sz w:val="14"/>
          <w:szCs w:val="14"/>
          <w:bdr w:val="none" w:color="auto" w:sz="0" w:space="0"/>
          <w:shd w:val="clear" w:fill="173A59"/>
          <w:lang w:val="en-US" w:eastAsia="zh-CN" w:bidi="ar"/>
        </w:rPr>
        <w:t>SYNONYM</w:t>
      </w:r>
      <w:commentRangeEnd w:id="3"/>
      <w:r>
        <w:commentReference w:id="3"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C00B19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  <w:instrText xml:space="preserve"> HYPERLINK "http://www.icooc.com/service/oxford/search/?text=feel_1" \o "feel like definition"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  <w:fldChar w:fldCharType="separate"/>
      </w:r>
      <w:r>
        <w:rPr>
          <w:rStyle w:val="13"/>
          <w:rFonts w:ascii="Verdana" w:hAnsi="Verdana" w:eastAsia="宋体" w:cs="Verdana"/>
          <w:b/>
          <w:bCs/>
          <w:i w:val="0"/>
          <w:iCs w:val="0"/>
          <w:caps w:val="0"/>
          <w:smallCaps/>
          <w:color w:val="0066CC"/>
          <w:spacing w:val="0"/>
          <w:sz w:val="18"/>
          <w:szCs w:val="18"/>
          <w:u w:val="single"/>
          <w:bdr w:val="none" w:color="auto" w:sz="0" w:space="0"/>
        </w:rPr>
        <w:t>feel like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right="1344" w:rightChars="560"/>
        <w:jc w:val="left"/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76E98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fancy something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Fancy a drink?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I fancied a change of scene.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She didn't fancy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(= did not like)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the idea of going home in the dark.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76E98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fancy doing something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Do you fancy going out this evening?</w:t>
      </w: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</w:pPr>
    </w:p>
    <w:p>
      <w:pPr>
        <w:rPr>
          <w:rFonts w:hint="eastAsia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</w:pPr>
    </w:p>
    <w:p>
      <w:pPr>
        <w:rPr>
          <w:rFonts w:hint="eastAsia"/>
          <w:lang w:eastAsia="zh-CN"/>
        </w:rPr>
      </w:pPr>
      <w:r>
        <w:t>I am a fond parent to every child of my </w:t>
      </w:r>
      <w:commentRangeStart w:id="4"/>
      <w:r>
        <w:t>fancy</w:t>
      </w:r>
      <w:commentRangeEnd w:id="4"/>
      <w:r>
        <w:commentReference w:id="4"/>
      </w:r>
      <w:r>
        <w:t>, and that no one can ever love that family as dearly as I love them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outlineLvl w:val="0"/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12"/>
          <w:rFonts w:ascii="Arial" w:hAnsi="Arial" w:eastAsia="宋体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Vi</w:t>
      </w:r>
      <w:r>
        <w:rPr>
          <w:rStyle w:val="12"/>
          <w:rFonts w:hint="eastAsia" w:ascii="Arial" w:hAnsi="Arial" w:cs="Arial"/>
          <w:b/>
          <w:bCs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intransitive verb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kern w:val="0"/>
          <w:sz w:val="18"/>
          <w:szCs w:val="18"/>
          <w:lang w:val="en-US" w:eastAsia="zh-CN" w:bidi="ar"/>
        </w:rPr>
        <w:t>of verbs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) used without a direct object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B900"/>
        <w:spacing w:before="75" w:beforeAutospacing="0" w:after="75" w:afterAutospacing="0"/>
        <w:ind w:left="0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/>
          <w:color w:val="000000"/>
          <w:spacing w:val="0"/>
          <w:sz w:val="14"/>
          <w:szCs w:val="14"/>
        </w:rPr>
      </w:pPr>
      <w:r>
        <w:rPr>
          <w:rStyle w:val="10"/>
          <w:rFonts w:hint="default" w:ascii="Times New Roman" w:hAnsi="Times New Roman" w:eastAsia="宋体" w:cs="Times New Roman"/>
          <w:i w:val="0"/>
          <w:iCs w:val="0"/>
          <w:caps/>
          <w:color w:val="000000"/>
          <w:spacing w:val="0"/>
          <w:kern w:val="0"/>
          <w:sz w:val="14"/>
          <w:szCs w:val="14"/>
          <w:bdr w:val="none" w:color="auto" w:sz="0" w:space="0"/>
          <w:shd w:val="clear" w:fill="E0B900"/>
          <w:lang w:val="en-US" w:eastAsia="zh-CN" w:bidi="ar"/>
        </w:rPr>
        <w:t>OPPOSITE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C00B19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  <w:instrText xml:space="preserve"> HYPERLINK "http://www.icooc.com/service/oxford/search/?text=transitive" \o "transitive definition"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  <w:fldChar w:fldCharType="separate"/>
      </w:r>
      <w:r>
        <w:rPr>
          <w:rStyle w:val="11"/>
          <w:rFonts w:ascii="Verdana" w:hAnsi="Verdana" w:eastAsia="宋体" w:cs="Verdana"/>
          <w:b/>
          <w:bCs/>
          <w:i w:val="0"/>
          <w:iCs w:val="0"/>
          <w:caps w:val="0"/>
          <w:smallCaps/>
          <w:color w:val="0066CC"/>
          <w:spacing w:val="0"/>
          <w:sz w:val="18"/>
          <w:szCs w:val="18"/>
          <w:u w:val="single"/>
          <w:bdr w:val="none" w:color="auto" w:sz="0" w:space="0"/>
        </w:rPr>
        <w:t>transitive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The verb ‘die’ as in ‘He died suddenly’, is intransitive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ADJ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An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intransitive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verb does not have an object. 不及物的</w:t>
      </w:r>
      <w:r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  <w:t>..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</w:pPr>
      <w:commentRangeStart w:id="5"/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VAR</w:t>
      </w:r>
      <w:commentRangeEnd w:id="5"/>
      <w:r>
        <w:commentReference w:id="5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Rage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strong anger that is difficult to control. 盛怒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  <w:t xml:space="preserve">N-SING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t>N 是Noun的缩写，表示名词，SING 是 Singular 的缩写，表示单数。所以，N - SING 表示该词的词性为名词的单数形式。</w:t>
      </w:r>
    </w:p>
    <w:p>
      <w:pPr>
        <w:rPr>
          <w:rFonts w:hint="eastAsia"/>
        </w:rPr>
      </w:pPr>
      <w:r>
        <w:rPr>
          <w:rFonts w:hint="eastAsia"/>
        </w:rPr>
        <w:t>N-PLURAL 名词复数形式。</w:t>
      </w:r>
    </w:p>
    <w:p>
      <w:pPr>
        <w:widowControl w:val="0"/>
        <w:numPr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  <w:lang w:val="en-US" w:eastAsia="zh-CN"/>
        </w:rPr>
      </w:pPr>
    </w:p>
    <w:sectPr>
      <w:pgSz w:w="11906" w:h="16838"/>
      <w:pgMar w:top="1440" w:right="410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5-02T21:40:01Z" w:initials="">
    <w:p w14:paraId="61FF77D5">
      <w:pPr>
        <w:pStyle w:val="7"/>
        <w:keepNext w:val="0"/>
        <w:keepLines w:val="0"/>
        <w:widowControl/>
        <w:suppressLineNumbers w:val="0"/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sz w:val="18"/>
          <w:szCs w:val="18"/>
        </w:rPr>
        <w:t>countable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sz w:val="18"/>
          <w:szCs w:val="18"/>
        </w:rPr>
        <w:t>uncountable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] </w:t>
      </w:r>
    </w:p>
    <w:p w14:paraId="5F446515">
      <w:pPr>
        <w:pStyle w:val="7"/>
        <w:keepNext w:val="0"/>
        <w:keepLines w:val="0"/>
        <w:widowControl/>
        <w:suppressLineNumbers w:val="0"/>
      </w:pPr>
      <w:r>
        <w:t>在部分英语词典中，采用[C]来表示可数名词(countable nouns)，[U]表示不可数名词(uncountable nouns)。</w:t>
      </w:r>
    </w:p>
    <w:p w14:paraId="749E4DCE">
      <w:pPr>
        <w:pStyle w:val="7"/>
        <w:keepNext w:val="0"/>
        <w:keepLines w:val="0"/>
        <w:widowControl/>
        <w:suppressLineNumbers w:val="0"/>
      </w:pPr>
      <w:r>
        <w:t>显然，[C,U]则指一个名词既有可数的释义，也有不可数的释义。</w:t>
      </w:r>
    </w:p>
    <w:p w14:paraId="3A524BDA">
      <w:pPr>
        <w:pStyle w:val="7"/>
        <w:keepNext w:val="0"/>
        <w:keepLines w:val="0"/>
        <w:widowControl/>
        <w:suppressLineNumbers w:val="0"/>
      </w:pPr>
      <w:r>
        <w:t>但需注意，一般来说（以牛津词典为例），[C,U]表示</w:t>
      </w:r>
      <w:r>
        <w:rPr>
          <w:b/>
          <w:bCs/>
        </w:rPr>
        <w:t>可数的释义更多或更常用，而[U,C]则相反。</w:t>
      </w:r>
    </w:p>
    <w:p w14:paraId="0C334CD6">
      <w:pPr>
        <w:pStyle w:val="5"/>
      </w:pPr>
    </w:p>
  </w:comment>
  <w:comment w:id="1" w:author="流星619" w:date="2022-05-02T21:21:32Z" w:initials="">
    <w:p w14:paraId="509C774E">
      <w:pPr>
        <w:pStyle w:val="5"/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N-COUNT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Something that is a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symbol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of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a society or an aspect of life seems to represent it because it is very typical of it. 象征</w:t>
      </w:r>
    </w:p>
  </w:comment>
  <w:comment w:id="2" w:author="流星619" w:date="2022-05-29T12:40:59Z" w:initials="">
    <w:p w14:paraId="4C587241">
      <w:pPr>
        <w:pStyle w:val="5"/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smallCaps/>
          <w:color w:val="276E98"/>
          <w:spacing w:val="0"/>
          <w:kern w:val="0"/>
          <w:sz w:val="18"/>
          <w:szCs w:val="18"/>
          <w:lang w:val="en-US" w:eastAsia="zh-CN" w:bidi="ar"/>
        </w:rPr>
        <w:t>of verbs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) used with a direct object</w:t>
      </w:r>
    </w:p>
    <w:p w14:paraId="12B769F1">
      <w:pPr>
        <w:pStyle w:val="5"/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In ‘She wrote a letter’, the verb ‘wrote’ is transitive and the word ‘letter’ is the direct object.</w:t>
      </w:r>
    </w:p>
    <w:p w14:paraId="5B604421">
      <w:pPr>
        <w:pStyle w:val="5"/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</w:p>
    <w:p w14:paraId="139F471F">
      <w:pPr>
        <w:pStyle w:val="5"/>
        <w:rPr>
          <w:rFonts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hint="default" w:ascii="Times New Roman" w:hAnsi="Times New Roman" w:eastAsia="宋体" w:cs="Times New Roman"/>
          <w:i w:val="0"/>
          <w:iCs w:val="0"/>
          <w:caps/>
          <w:color w:val="276E98"/>
          <w:spacing w:val="0"/>
          <w:sz w:val="18"/>
          <w:szCs w:val="18"/>
        </w:rPr>
        <w:t>ADVERB</w:t>
      </w:r>
      <w:r>
        <w:rPr>
          <w:rFonts w:hint="eastAsia" w:cs="Times New Roman"/>
          <w:i w:val="0"/>
          <w:iCs w:val="0"/>
          <w:caps/>
          <w:color w:val="276E98"/>
          <w:spacing w:val="0"/>
          <w:sz w:val="18"/>
          <w:szCs w:val="18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</w:rPr>
        <w:t>The verb is being used transitively.</w:t>
      </w:r>
    </w:p>
    <w:p w14:paraId="6F455254">
      <w:pPr>
        <w:pStyle w:val="5"/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</w:p>
    <w:p w14:paraId="1D4D7C35">
      <w:pPr>
        <w:pStyle w:val="5"/>
        <w:rPr>
          <w:rFonts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They kissed good-bye 有时有些及物动词要求有两个宾语：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直接宾语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（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The Direct Object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）和 间接宾语 ( The Indirect Object )，称之为双宾语。这两个宾语往往一个指物， 一个指人</w:t>
      </w:r>
    </w:p>
    <w:p w14:paraId="26E248C1">
      <w:pPr>
        <w:pStyle w:val="5"/>
        <w:rPr>
          <w:rFonts w:hint="eastAsia"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Arial" w:hAnsi="Arial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  <w:lang w:val="en-US" w:eastAsia="zh-CN"/>
        </w:rPr>
        <w:t xml:space="preserve"> </w:t>
      </w:r>
    </w:p>
  </w:comment>
  <w:comment w:id="3" w:author="流星619" w:date="2022-05-29T16:37:20Z" w:initials="">
    <w:p w14:paraId="738704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0" w:beforeAutospacing="0" w:after="75" w:afterAutospacing="0" w:line="450" w:lineRule="atLeast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  <w:bdr w:val="none" w:color="auto" w:sz="0" w:space="0"/>
          <w:shd w:val="clear" w:fill="FCFCFE"/>
        </w:rPr>
        <w:t>synonym</w: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bdr w:val="none" w:color="auto" w:sz="0" w:space="0"/>
          <w:shd w:val="clear" w:fill="FCFCF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bdr w:val="none" w:color="auto" w:sz="0" w:space="0"/>
          <w:shd w:val="clear" w:fill="FCFCFE"/>
        </w:rPr>
        <w:instrText xml:space="preserve"> HYPERLINK "javascript:void(0);" \o "未添加，点击添加到单词本" </w:instrTex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bdr w:val="none" w:color="auto" w:sz="0" w:space="0"/>
          <w:shd w:val="clear" w:fill="FCFCFE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36"/>
          <w:szCs w:val="36"/>
          <w:bdr w:val="none" w:color="auto" w:sz="0" w:space="0"/>
          <w:shd w:val="clear" w:fill="FCFCFE"/>
        </w:rPr>
        <w:fldChar w:fldCharType="end"/>
      </w:r>
    </w:p>
    <w:p w14:paraId="036276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wordWrap w:val="0"/>
        <w:spacing w:before="45" w:beforeAutospacing="0" w:after="0" w:afterAutospacing="0" w:line="45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36"/>
          <w:szCs w:val="3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英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[ˈsɪnənɪm]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"http://www.youdao.com/w/SYNONYM/"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kern w:val="0"/>
          <w:sz w:val="36"/>
          <w:szCs w:val="36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kern w:val="0"/>
          <w:sz w:val="21"/>
          <w:szCs w:val="21"/>
          <w:shd w:val="clear" w:fill="FCFCFE"/>
          <w:lang w:val="en-US" w:eastAsia="zh-CN" w:bidi="ar"/>
        </w:rPr>
        <w:t>[ˈsɪnənɪm]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t> </w: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instrText xml:space="preserve"> HYPERLINK "http://www.youdao.com/w/SYNONYM/" \o "真人发音" </w:instrText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35A1D4"/>
          <w:spacing w:val="0"/>
          <w:kern w:val="0"/>
          <w:sz w:val="21"/>
          <w:szCs w:val="21"/>
          <w:bdr w:val="none" w:color="auto" w:sz="0" w:space="0"/>
          <w:shd w:val="clear" w:fill="FCFCFE"/>
          <w:lang w:val="en-US" w:eastAsia="zh-CN" w:bidi="ar"/>
        </w:rPr>
        <w:fldChar w:fldCharType="end"/>
      </w:r>
    </w:p>
    <w:p w14:paraId="38FC4F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n. 同义词；代名词，换喻词；（分类学中的）同物异名</w:t>
      </w:r>
    </w:p>
    <w:p w14:paraId="15F97076">
      <w:pPr>
        <w:pStyle w:val="5"/>
      </w:pPr>
    </w:p>
  </w:comment>
  <w:comment w:id="4" w:author="流星619" w:date="2022-05-29T12:27:49Z" w:initials="">
    <w:p w14:paraId="2A900191">
      <w:pPr>
        <w:pStyle w:val="5"/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</w:pPr>
      <w:r>
        <w:rPr>
          <w:rFonts w:hint="default" w:ascii="Times New Roman" w:hAnsi="Times New Roman" w:eastAsia="宋体" w:cs="Times New Roman"/>
          <w:i w:val="0"/>
          <w:iCs w:val="0"/>
          <w:color w:val="276E98"/>
          <w:spacing w:val="0"/>
          <w:sz w:val="18"/>
          <w:szCs w:val="18"/>
        </w:rPr>
        <w:t>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  <w:t>ransitive</w:t>
      </w:r>
    </w:p>
    <w:p w14:paraId="35D22BA9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kern w:val="0"/>
          <w:sz w:val="18"/>
          <w:szCs w:val="18"/>
          <w:lang w:val="en-US" w:eastAsia="zh-CN" w:bidi="ar"/>
        </w:rPr>
        <w:t>transitive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]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kern w:val="0"/>
          <w:sz w:val="18"/>
          <w:szCs w:val="18"/>
          <w:lang w:val="en-US" w:eastAsia="zh-CN" w:bidi="ar"/>
        </w:rPr>
        <w:t>British English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,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kern w:val="0"/>
          <w:sz w:val="18"/>
          <w:szCs w:val="18"/>
          <w:lang w:val="en-US" w:eastAsia="zh-CN" w:bidi="ar"/>
        </w:rPr>
        <w:t>informal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) to want something or want to do something</w:t>
      </w:r>
    </w:p>
    <w:p w14:paraId="24F529F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73A59"/>
        <w:spacing w:before="75" w:beforeAutospacing="0" w:after="75" w:afterAutospacing="0"/>
        <w:ind w:left="-285" w:firstLine="0"/>
        <w:jc w:val="left"/>
        <w:rPr>
          <w:rFonts w:hint="default" w:ascii="Times New Roman" w:hAnsi="Times New Roman" w:cs="Times New Roman"/>
          <w:b/>
          <w:bCs/>
          <w:i w:val="0"/>
          <w:iCs w:val="0"/>
          <w:caps/>
          <w:color w:val="FFFFFF"/>
          <w:spacing w:val="0"/>
          <w:sz w:val="14"/>
          <w:szCs w:val="14"/>
        </w:rPr>
      </w:pPr>
      <w:r>
        <w:rPr>
          <w:rStyle w:val="10"/>
          <w:rFonts w:hint="default" w:ascii="Times New Roman" w:hAnsi="Times New Roman" w:eastAsia="宋体" w:cs="Times New Roman"/>
          <w:i w:val="0"/>
          <w:iCs w:val="0"/>
          <w:caps/>
          <w:color w:val="FFFFFF"/>
          <w:spacing w:val="0"/>
          <w:kern w:val="0"/>
          <w:sz w:val="14"/>
          <w:szCs w:val="14"/>
          <w:shd w:val="clear" w:fill="173A59"/>
          <w:lang w:val="en-US" w:eastAsia="zh-CN" w:bidi="ar"/>
        </w:rPr>
        <w:t>SYNONYM</w:t>
      </w:r>
    </w:p>
    <w:p w14:paraId="52484034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C00B19"/>
          <w:spacing w:val="0"/>
          <w:kern w:val="0"/>
          <w:sz w:val="19"/>
          <w:szCs w:val="19"/>
          <w:lang w:val="en-US" w:eastAsia="zh-CN" w:bidi="ar"/>
        </w:rPr>
        <w:t> 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lang w:val="en-US" w:eastAsia="zh-CN" w:bidi="ar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lang w:val="en-US" w:eastAsia="zh-CN" w:bidi="ar"/>
        </w:rPr>
        <w:instrText xml:space="preserve"> HYPERLINK "http://www.icooc.com/service/oxford/search/?text=feel_1" \o "feel like definition"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lang w:val="en-US" w:eastAsia="zh-CN" w:bidi="ar"/>
        </w:rPr>
        <w:fldChar w:fldCharType="separate"/>
      </w:r>
      <w:r>
        <w:rPr>
          <w:rStyle w:val="13"/>
          <w:rFonts w:ascii="Verdana" w:hAnsi="Verdana" w:eastAsia="宋体" w:cs="Verdana"/>
          <w:b/>
          <w:bCs/>
          <w:i w:val="0"/>
          <w:iCs w:val="0"/>
          <w:caps w:val="0"/>
          <w:smallCaps/>
          <w:color w:val="0066CC"/>
          <w:spacing w:val="0"/>
          <w:sz w:val="18"/>
          <w:szCs w:val="18"/>
          <w:u w:val="single"/>
        </w:rPr>
        <w:t>feel like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66CC"/>
          <w:spacing w:val="0"/>
          <w:kern w:val="0"/>
          <w:sz w:val="19"/>
          <w:szCs w:val="19"/>
          <w:u w:val="single"/>
          <w:lang w:val="en-US" w:eastAsia="zh-CN" w:bidi="ar"/>
        </w:rPr>
        <w:fldChar w:fldCharType="end"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76E98"/>
          <w:spacing w:val="0"/>
          <w:kern w:val="0"/>
          <w:sz w:val="21"/>
          <w:szCs w:val="21"/>
          <w:lang w:val="en-US" w:eastAsia="zh-CN" w:bidi="ar"/>
        </w:rPr>
        <w:t>fancy something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Fancy a drink?I fancied a change of scene.She didn't fancy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(= did not like)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the idea of going home in the dark.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276E98"/>
          <w:spacing w:val="0"/>
          <w:kern w:val="0"/>
          <w:sz w:val="21"/>
          <w:szCs w:val="21"/>
          <w:lang w:val="en-US" w:eastAsia="zh-CN" w:bidi="ar"/>
        </w:rPr>
        <w:t>fancy doing something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Do you fancy going out this evening?</w:t>
      </w:r>
    </w:p>
    <w:p w14:paraId="287B1689">
      <w:pPr>
        <w:pStyle w:val="5"/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</w:pPr>
    </w:p>
    <w:p w14:paraId="35582BF2">
      <w:pPr>
        <w:pStyle w:val="5"/>
        <w:rPr>
          <w:rFonts w:hint="default" w:ascii="Times New Roman" w:hAnsi="Times New Roman" w:eastAsia="宋体" w:cs="Times New Roman"/>
          <w:i w:val="0"/>
          <w:iCs w:val="0"/>
          <w:caps w:val="0"/>
          <w:color w:val="276E98"/>
          <w:spacing w:val="0"/>
          <w:sz w:val="18"/>
          <w:szCs w:val="18"/>
        </w:rPr>
      </w:pPr>
    </w:p>
  </w:comment>
  <w:comment w:id="5" w:author="流星619" w:date="2022-05-29T17:06:56Z" w:initials="">
    <w:p w14:paraId="4F295EB4">
      <w:pPr>
        <w:pStyle w:val="5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是变体名词。N-VAR:variable noun指的是可做可数名词，也可做不可数名词的词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C334CD6" w15:done="0"/>
  <w15:commentEx w15:paraId="509C774E" w15:done="0"/>
  <w15:commentEx w15:paraId="26E248C1" w15:done="0"/>
  <w15:commentEx w15:paraId="15F97076" w15:done="0"/>
  <w15:commentEx w15:paraId="35582BF2" w15:done="0"/>
  <w15:commentEx w15:paraId="4F295EB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A9C1E"/>
    <w:multiLevelType w:val="singleLevel"/>
    <w:tmpl w:val="80CA9C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9ABC913"/>
    <w:multiLevelType w:val="singleLevel"/>
    <w:tmpl w:val="99ABC9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8C3895D"/>
    <w:multiLevelType w:val="singleLevel"/>
    <w:tmpl w:val="C8C3895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85388E4"/>
    <w:multiLevelType w:val="singleLevel"/>
    <w:tmpl w:val="D85388E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AD17F73"/>
    <w:multiLevelType w:val="singleLevel"/>
    <w:tmpl w:val="DAD17F7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453FB2E"/>
    <w:multiLevelType w:val="singleLevel"/>
    <w:tmpl w:val="F453FB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3F0755BF"/>
    <w:multiLevelType w:val="multilevel"/>
    <w:tmpl w:val="3F0755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3FDDC616"/>
    <w:multiLevelType w:val="singleLevel"/>
    <w:tmpl w:val="3FDDC616"/>
    <w:lvl w:ilvl="0" w:tentative="0">
      <w:start w:val="14"/>
      <w:numFmt w:val="upperLetter"/>
      <w:suff w:val="nothing"/>
      <w:lvlText w:val="%1-"/>
      <w:lvlJc w:val="left"/>
    </w:lvl>
  </w:abstractNum>
  <w:abstractNum w:abstractNumId="8">
    <w:nsid w:val="55D19204"/>
    <w:multiLevelType w:val="multilevel"/>
    <w:tmpl w:val="55D192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0563274"/>
    <w:rsid w:val="00627E82"/>
    <w:rsid w:val="02D634CE"/>
    <w:rsid w:val="042C2C6A"/>
    <w:rsid w:val="04FD5053"/>
    <w:rsid w:val="0691738D"/>
    <w:rsid w:val="099D53F0"/>
    <w:rsid w:val="0B846A84"/>
    <w:rsid w:val="0C8C6F96"/>
    <w:rsid w:val="138C7281"/>
    <w:rsid w:val="16B40E43"/>
    <w:rsid w:val="282F32ED"/>
    <w:rsid w:val="2DB30329"/>
    <w:rsid w:val="2EF20488"/>
    <w:rsid w:val="359009FB"/>
    <w:rsid w:val="36C97D20"/>
    <w:rsid w:val="3D17730C"/>
    <w:rsid w:val="3E832EAB"/>
    <w:rsid w:val="3F090699"/>
    <w:rsid w:val="412F2E76"/>
    <w:rsid w:val="420F4741"/>
    <w:rsid w:val="44B72B55"/>
    <w:rsid w:val="46477AC3"/>
    <w:rsid w:val="467F1D69"/>
    <w:rsid w:val="47255961"/>
    <w:rsid w:val="498B5309"/>
    <w:rsid w:val="49CB6069"/>
    <w:rsid w:val="538200DA"/>
    <w:rsid w:val="5705010F"/>
    <w:rsid w:val="596147CF"/>
    <w:rsid w:val="5B0171D9"/>
    <w:rsid w:val="5B3255E5"/>
    <w:rsid w:val="5B50604C"/>
    <w:rsid w:val="5E521233"/>
    <w:rsid w:val="631D35FB"/>
    <w:rsid w:val="669453A6"/>
    <w:rsid w:val="66946CB5"/>
    <w:rsid w:val="685C76BD"/>
    <w:rsid w:val="6C144961"/>
    <w:rsid w:val="6C414414"/>
    <w:rsid w:val="6FBC3668"/>
    <w:rsid w:val="74511C8D"/>
    <w:rsid w:val="74885638"/>
    <w:rsid w:val="74981E17"/>
    <w:rsid w:val="780842CC"/>
    <w:rsid w:val="7EC26004"/>
    <w:rsid w:val="7FD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uiPriority w:val="0"/>
    <w:rPr>
      <w:color w:val="800080"/>
      <w:u w:val="single"/>
    </w:rPr>
  </w:style>
  <w:style w:type="character" w:styleId="12">
    <w:name w:val="Emphasis"/>
    <w:basedOn w:val="9"/>
    <w:qFormat/>
    <w:uiPriority w:val="0"/>
    <w:rPr>
      <w:i/>
    </w:rPr>
  </w:style>
  <w:style w:type="character" w:styleId="13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microsoft.com/office/2011/relationships/people" Target="people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2775</Words>
  <Characters>7365</Characters>
  <Lines>0</Lines>
  <Paragraphs>0</Paragraphs>
  <TotalTime>11</TotalTime>
  <ScaleCrop>false</ScaleCrop>
  <LinksUpToDate>false</LinksUpToDate>
  <CharactersWithSpaces>8751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2022-05-29T09:09:00Z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0653B8CC3AF44840B09CC93ADA3E2F18</vt:lpwstr>
  </property>
</Properties>
</file>